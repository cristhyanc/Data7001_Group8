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7639052"/>
        <w:docPartObj>
          <w:docPartGallery w:val="Cover Pages"/>
          <w:docPartUnique/>
        </w:docPartObj>
      </w:sdtPr>
      <w:sdtContent>
        <w:p w14:paraId="47320720" w14:textId="2A93927B" w:rsidR="00311066" w:rsidRDefault="00311066">
          <w:r>
            <w:rPr>
              <w:noProof/>
            </w:rPr>
            <mc:AlternateContent>
              <mc:Choice Requires="wpg">
                <w:drawing>
                  <wp:anchor distT="0" distB="0" distL="114300" distR="114300" simplePos="0" relativeHeight="251662336" behindDoc="0" locked="0" layoutInCell="1" allowOverlap="1" wp14:anchorId="65484405" wp14:editId="2066552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E160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DD6AC6" wp14:editId="2CEF47E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CEA3D7" w14:textId="32825C1C" w:rsidR="00C826A8" w:rsidRPr="009F343F" w:rsidRDefault="00C826A8" w:rsidP="00C826A8">
                                <w:pPr>
                                  <w:pStyle w:val="NoSpacing"/>
                                  <w:jc w:val="right"/>
                                  <w:rPr>
                                    <w:color w:val="595959" w:themeColor="text1" w:themeTint="A6"/>
                                    <w:sz w:val="20"/>
                                    <w:szCs w:val="20"/>
                                  </w:rPr>
                                </w:pPr>
                                <w:proofErr w:type="spellStart"/>
                                <w:r w:rsidRPr="009F343F">
                                  <w:rPr>
                                    <w:color w:val="595959" w:themeColor="text1" w:themeTint="A6"/>
                                    <w:sz w:val="20"/>
                                    <w:szCs w:val="20"/>
                                  </w:rPr>
                                  <w:t>Siamak</w:t>
                                </w:r>
                                <w:proofErr w:type="spellEnd"/>
                                <w:r w:rsidRPr="009F343F">
                                  <w:rPr>
                                    <w:color w:val="595959" w:themeColor="text1" w:themeTint="A6"/>
                                    <w:sz w:val="20"/>
                                    <w:szCs w:val="20"/>
                                  </w:rPr>
                                  <w:t xml:space="preserve"> </w:t>
                                </w:r>
                                <w:proofErr w:type="spellStart"/>
                                <w:r w:rsidRPr="009F343F">
                                  <w:rPr>
                                    <w:color w:val="595959" w:themeColor="text1" w:themeTint="A6"/>
                                    <w:sz w:val="20"/>
                                    <w:szCs w:val="20"/>
                                  </w:rPr>
                                  <w:t>Adeli</w:t>
                                </w:r>
                                <w:proofErr w:type="spellEnd"/>
                                <w:r w:rsidRPr="009F343F">
                                  <w:rPr>
                                    <w:color w:val="595959" w:themeColor="text1" w:themeTint="A6"/>
                                    <w:sz w:val="20"/>
                                    <w:szCs w:val="20"/>
                                  </w:rPr>
                                  <w:t xml:space="preserve"> </w:t>
                                </w:r>
                                <w:proofErr w:type="spellStart"/>
                                <w:r w:rsidRPr="009F343F">
                                  <w:rPr>
                                    <w:color w:val="595959" w:themeColor="text1" w:themeTint="A6"/>
                                    <w:sz w:val="20"/>
                                    <w:szCs w:val="20"/>
                                  </w:rPr>
                                  <w:t>Koodehi</w:t>
                                </w:r>
                                <w:proofErr w:type="spellEnd"/>
                                <w:r w:rsidRPr="009F343F">
                                  <w:rPr>
                                    <w:sz w:val="20"/>
                                    <w:szCs w:val="20"/>
                                  </w:rPr>
                                  <w:t xml:space="preserve"> </w:t>
                                </w:r>
                                <w:r w:rsidRPr="009F343F">
                                  <w:rPr>
                                    <w:color w:val="595959" w:themeColor="text1" w:themeTint="A6"/>
                                    <w:sz w:val="20"/>
                                    <w:szCs w:val="20"/>
                                  </w:rPr>
                                  <w:t>46642800</w:t>
                                </w:r>
                              </w:p>
                              <w:p w14:paraId="628670C0" w14:textId="7F21107C" w:rsidR="00C826A8" w:rsidRPr="009F343F" w:rsidRDefault="00C826A8" w:rsidP="00C826A8">
                                <w:pPr>
                                  <w:pStyle w:val="NoSpacing"/>
                                  <w:jc w:val="right"/>
                                  <w:rPr>
                                    <w:color w:val="595959" w:themeColor="text1" w:themeTint="A6"/>
                                    <w:sz w:val="20"/>
                                    <w:szCs w:val="20"/>
                                  </w:rPr>
                                </w:pPr>
                                <w:proofErr w:type="spellStart"/>
                                <w:r w:rsidRPr="009F343F">
                                  <w:rPr>
                                    <w:color w:val="595959" w:themeColor="text1" w:themeTint="A6"/>
                                    <w:sz w:val="20"/>
                                    <w:szCs w:val="20"/>
                                  </w:rPr>
                                  <w:t>Cristhyan</w:t>
                                </w:r>
                                <w:proofErr w:type="spellEnd"/>
                                <w:r w:rsidRPr="009F343F">
                                  <w:rPr>
                                    <w:color w:val="595959" w:themeColor="text1" w:themeTint="A6"/>
                                    <w:sz w:val="20"/>
                                    <w:szCs w:val="20"/>
                                  </w:rPr>
                                  <w:t xml:space="preserve"> Cardona Garcia</w:t>
                                </w:r>
                                <w:r w:rsidRPr="009F343F">
                                  <w:rPr>
                                    <w:sz w:val="20"/>
                                    <w:szCs w:val="20"/>
                                  </w:rPr>
                                  <w:t xml:space="preserve"> </w:t>
                                </w:r>
                                <w:r w:rsidRPr="009F343F">
                                  <w:rPr>
                                    <w:color w:val="595959" w:themeColor="text1" w:themeTint="A6"/>
                                    <w:sz w:val="20"/>
                                    <w:szCs w:val="20"/>
                                  </w:rPr>
                                  <w:t>4666772</w:t>
                                </w:r>
                              </w:p>
                              <w:p w14:paraId="2A7D1A6C" w14:textId="4B4A5EBB" w:rsidR="00311066" w:rsidRPr="009F343F" w:rsidRDefault="00311066" w:rsidP="00C826A8">
                                <w:pPr>
                                  <w:pStyle w:val="NoSpacing"/>
                                  <w:jc w:val="right"/>
                                  <w:rPr>
                                    <w:color w:val="595959" w:themeColor="text1" w:themeTint="A6"/>
                                    <w:sz w:val="20"/>
                                    <w:szCs w:val="20"/>
                                  </w:rPr>
                                </w:pPr>
                                <w:r w:rsidRPr="009F343F">
                                  <w:rPr>
                                    <w:color w:val="595959" w:themeColor="text1" w:themeTint="A6"/>
                                    <w:sz w:val="20"/>
                                    <w:szCs w:val="20"/>
                                  </w:rPr>
                                  <w:t>Matt</w:t>
                                </w:r>
                                <w:r w:rsidR="00C826A8" w:rsidRPr="009F343F">
                                  <w:rPr>
                                    <w:color w:val="595959" w:themeColor="text1" w:themeTint="A6"/>
                                    <w:sz w:val="20"/>
                                    <w:szCs w:val="20"/>
                                  </w:rPr>
                                  <w:t>hew</w:t>
                                </w:r>
                                <w:r w:rsidRPr="009F343F">
                                  <w:rPr>
                                    <w:color w:val="595959" w:themeColor="text1" w:themeTint="A6"/>
                                    <w:sz w:val="20"/>
                                    <w:szCs w:val="20"/>
                                  </w:rPr>
                                  <w:t xml:space="preserve"> Colwell</w:t>
                                </w:r>
                                <w:r w:rsidR="00C826A8" w:rsidRPr="009F343F">
                                  <w:rPr>
                                    <w:sz w:val="20"/>
                                    <w:szCs w:val="20"/>
                                  </w:rPr>
                                  <w:t xml:space="preserve"> </w:t>
                                </w:r>
                                <w:r w:rsidR="00C826A8" w:rsidRPr="009F343F">
                                  <w:rPr>
                                    <w:color w:val="595959" w:themeColor="text1" w:themeTint="A6"/>
                                    <w:sz w:val="20"/>
                                    <w:szCs w:val="20"/>
                                  </w:rPr>
                                  <w:t>4292619</w:t>
                                </w:r>
                              </w:p>
                              <w:p w14:paraId="552318C1" w14:textId="1C462D73"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Christopher Symons</w:t>
                                </w:r>
                                <w:r w:rsidRPr="009F343F">
                                  <w:rPr>
                                    <w:sz w:val="20"/>
                                    <w:szCs w:val="20"/>
                                  </w:rPr>
                                  <w:t xml:space="preserve"> </w:t>
                                </w:r>
                                <w:r w:rsidRPr="009F343F">
                                  <w:rPr>
                                    <w:color w:val="595959" w:themeColor="text1" w:themeTint="A6"/>
                                    <w:sz w:val="20"/>
                                    <w:szCs w:val="20"/>
                                  </w:rPr>
                                  <w:t>4658794</w:t>
                                </w:r>
                                <w:r w:rsidR="004375F1" w:rsidRPr="009F343F">
                                  <w:rPr>
                                    <w:color w:val="595959" w:themeColor="text1" w:themeTint="A6"/>
                                    <w:sz w:val="20"/>
                                    <w:szCs w:val="20"/>
                                  </w:rPr>
                                  <w:t>7</w:t>
                                </w:r>
                              </w:p>
                              <w:p w14:paraId="7366BB8F" w14:textId="4E1469C6"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Hai Hung Vu</w:t>
                                </w:r>
                                <w:r w:rsidRPr="009F343F">
                                  <w:rPr>
                                    <w:sz w:val="20"/>
                                    <w:szCs w:val="20"/>
                                  </w:rPr>
                                  <w:t xml:space="preserve"> </w:t>
                                </w:r>
                                <w:r w:rsidRPr="009F343F">
                                  <w:rPr>
                                    <w:color w:val="595959" w:themeColor="text1" w:themeTint="A6"/>
                                    <w:sz w:val="20"/>
                                    <w:szCs w:val="20"/>
                                  </w:rPr>
                                  <w:t>46634010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DD6AC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43CEA3D7" w14:textId="32825C1C" w:rsidR="00C826A8" w:rsidRPr="009F343F" w:rsidRDefault="00C826A8" w:rsidP="00C826A8">
                          <w:pPr>
                            <w:pStyle w:val="NoSpacing"/>
                            <w:jc w:val="right"/>
                            <w:rPr>
                              <w:color w:val="595959" w:themeColor="text1" w:themeTint="A6"/>
                              <w:sz w:val="20"/>
                              <w:szCs w:val="20"/>
                            </w:rPr>
                          </w:pPr>
                          <w:proofErr w:type="spellStart"/>
                          <w:r w:rsidRPr="009F343F">
                            <w:rPr>
                              <w:color w:val="595959" w:themeColor="text1" w:themeTint="A6"/>
                              <w:sz w:val="20"/>
                              <w:szCs w:val="20"/>
                            </w:rPr>
                            <w:t>Siamak</w:t>
                          </w:r>
                          <w:proofErr w:type="spellEnd"/>
                          <w:r w:rsidRPr="009F343F">
                            <w:rPr>
                              <w:color w:val="595959" w:themeColor="text1" w:themeTint="A6"/>
                              <w:sz w:val="20"/>
                              <w:szCs w:val="20"/>
                            </w:rPr>
                            <w:t xml:space="preserve"> </w:t>
                          </w:r>
                          <w:proofErr w:type="spellStart"/>
                          <w:r w:rsidRPr="009F343F">
                            <w:rPr>
                              <w:color w:val="595959" w:themeColor="text1" w:themeTint="A6"/>
                              <w:sz w:val="20"/>
                              <w:szCs w:val="20"/>
                            </w:rPr>
                            <w:t>Adeli</w:t>
                          </w:r>
                          <w:proofErr w:type="spellEnd"/>
                          <w:r w:rsidRPr="009F343F">
                            <w:rPr>
                              <w:color w:val="595959" w:themeColor="text1" w:themeTint="A6"/>
                              <w:sz w:val="20"/>
                              <w:szCs w:val="20"/>
                            </w:rPr>
                            <w:t xml:space="preserve"> </w:t>
                          </w:r>
                          <w:proofErr w:type="spellStart"/>
                          <w:r w:rsidRPr="009F343F">
                            <w:rPr>
                              <w:color w:val="595959" w:themeColor="text1" w:themeTint="A6"/>
                              <w:sz w:val="20"/>
                              <w:szCs w:val="20"/>
                            </w:rPr>
                            <w:t>Koodehi</w:t>
                          </w:r>
                          <w:proofErr w:type="spellEnd"/>
                          <w:r w:rsidRPr="009F343F">
                            <w:rPr>
                              <w:sz w:val="20"/>
                              <w:szCs w:val="20"/>
                            </w:rPr>
                            <w:t xml:space="preserve"> </w:t>
                          </w:r>
                          <w:r w:rsidRPr="009F343F">
                            <w:rPr>
                              <w:color w:val="595959" w:themeColor="text1" w:themeTint="A6"/>
                              <w:sz w:val="20"/>
                              <w:szCs w:val="20"/>
                            </w:rPr>
                            <w:t>46642800</w:t>
                          </w:r>
                        </w:p>
                        <w:p w14:paraId="628670C0" w14:textId="7F21107C" w:rsidR="00C826A8" w:rsidRPr="009F343F" w:rsidRDefault="00C826A8" w:rsidP="00C826A8">
                          <w:pPr>
                            <w:pStyle w:val="NoSpacing"/>
                            <w:jc w:val="right"/>
                            <w:rPr>
                              <w:color w:val="595959" w:themeColor="text1" w:themeTint="A6"/>
                              <w:sz w:val="20"/>
                              <w:szCs w:val="20"/>
                            </w:rPr>
                          </w:pPr>
                          <w:proofErr w:type="spellStart"/>
                          <w:r w:rsidRPr="009F343F">
                            <w:rPr>
                              <w:color w:val="595959" w:themeColor="text1" w:themeTint="A6"/>
                              <w:sz w:val="20"/>
                              <w:szCs w:val="20"/>
                            </w:rPr>
                            <w:t>Cristhyan</w:t>
                          </w:r>
                          <w:proofErr w:type="spellEnd"/>
                          <w:r w:rsidRPr="009F343F">
                            <w:rPr>
                              <w:color w:val="595959" w:themeColor="text1" w:themeTint="A6"/>
                              <w:sz w:val="20"/>
                              <w:szCs w:val="20"/>
                            </w:rPr>
                            <w:t xml:space="preserve"> Cardona Garcia</w:t>
                          </w:r>
                          <w:r w:rsidRPr="009F343F">
                            <w:rPr>
                              <w:sz w:val="20"/>
                              <w:szCs w:val="20"/>
                            </w:rPr>
                            <w:t xml:space="preserve"> </w:t>
                          </w:r>
                          <w:r w:rsidRPr="009F343F">
                            <w:rPr>
                              <w:color w:val="595959" w:themeColor="text1" w:themeTint="A6"/>
                              <w:sz w:val="20"/>
                              <w:szCs w:val="20"/>
                            </w:rPr>
                            <w:t>4666772</w:t>
                          </w:r>
                        </w:p>
                        <w:p w14:paraId="2A7D1A6C" w14:textId="4B4A5EBB" w:rsidR="00311066" w:rsidRPr="009F343F" w:rsidRDefault="00311066" w:rsidP="00C826A8">
                          <w:pPr>
                            <w:pStyle w:val="NoSpacing"/>
                            <w:jc w:val="right"/>
                            <w:rPr>
                              <w:color w:val="595959" w:themeColor="text1" w:themeTint="A6"/>
                              <w:sz w:val="20"/>
                              <w:szCs w:val="20"/>
                            </w:rPr>
                          </w:pPr>
                          <w:r w:rsidRPr="009F343F">
                            <w:rPr>
                              <w:color w:val="595959" w:themeColor="text1" w:themeTint="A6"/>
                              <w:sz w:val="20"/>
                              <w:szCs w:val="20"/>
                            </w:rPr>
                            <w:t>Matt</w:t>
                          </w:r>
                          <w:r w:rsidR="00C826A8" w:rsidRPr="009F343F">
                            <w:rPr>
                              <w:color w:val="595959" w:themeColor="text1" w:themeTint="A6"/>
                              <w:sz w:val="20"/>
                              <w:szCs w:val="20"/>
                            </w:rPr>
                            <w:t>hew</w:t>
                          </w:r>
                          <w:r w:rsidRPr="009F343F">
                            <w:rPr>
                              <w:color w:val="595959" w:themeColor="text1" w:themeTint="A6"/>
                              <w:sz w:val="20"/>
                              <w:szCs w:val="20"/>
                            </w:rPr>
                            <w:t xml:space="preserve"> Colwell</w:t>
                          </w:r>
                          <w:r w:rsidR="00C826A8" w:rsidRPr="009F343F">
                            <w:rPr>
                              <w:sz w:val="20"/>
                              <w:szCs w:val="20"/>
                            </w:rPr>
                            <w:t xml:space="preserve"> </w:t>
                          </w:r>
                          <w:r w:rsidR="00C826A8" w:rsidRPr="009F343F">
                            <w:rPr>
                              <w:color w:val="595959" w:themeColor="text1" w:themeTint="A6"/>
                              <w:sz w:val="20"/>
                              <w:szCs w:val="20"/>
                            </w:rPr>
                            <w:t>4292619</w:t>
                          </w:r>
                        </w:p>
                        <w:p w14:paraId="552318C1" w14:textId="1C462D73"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Christopher Symons</w:t>
                          </w:r>
                          <w:r w:rsidRPr="009F343F">
                            <w:rPr>
                              <w:sz w:val="20"/>
                              <w:szCs w:val="20"/>
                            </w:rPr>
                            <w:t xml:space="preserve"> </w:t>
                          </w:r>
                          <w:r w:rsidRPr="009F343F">
                            <w:rPr>
                              <w:color w:val="595959" w:themeColor="text1" w:themeTint="A6"/>
                              <w:sz w:val="20"/>
                              <w:szCs w:val="20"/>
                            </w:rPr>
                            <w:t>4658794</w:t>
                          </w:r>
                          <w:r w:rsidR="004375F1" w:rsidRPr="009F343F">
                            <w:rPr>
                              <w:color w:val="595959" w:themeColor="text1" w:themeTint="A6"/>
                              <w:sz w:val="20"/>
                              <w:szCs w:val="20"/>
                            </w:rPr>
                            <w:t>7</w:t>
                          </w:r>
                        </w:p>
                        <w:p w14:paraId="7366BB8F" w14:textId="4E1469C6" w:rsidR="00C826A8" w:rsidRPr="009F343F" w:rsidRDefault="00C826A8" w:rsidP="00C826A8">
                          <w:pPr>
                            <w:pStyle w:val="NoSpacing"/>
                            <w:jc w:val="right"/>
                            <w:rPr>
                              <w:color w:val="595959" w:themeColor="text1" w:themeTint="A6"/>
                              <w:sz w:val="20"/>
                              <w:szCs w:val="20"/>
                            </w:rPr>
                          </w:pPr>
                          <w:r w:rsidRPr="009F343F">
                            <w:rPr>
                              <w:color w:val="595959" w:themeColor="text1" w:themeTint="A6"/>
                              <w:sz w:val="20"/>
                              <w:szCs w:val="20"/>
                            </w:rPr>
                            <w:t>Hai Hung Vu</w:t>
                          </w:r>
                          <w:r w:rsidRPr="009F343F">
                            <w:rPr>
                              <w:sz w:val="20"/>
                              <w:szCs w:val="20"/>
                            </w:rPr>
                            <w:t xml:space="preserve"> </w:t>
                          </w:r>
                          <w:r w:rsidRPr="009F343F">
                            <w:rPr>
                              <w:color w:val="595959" w:themeColor="text1" w:themeTint="A6"/>
                              <w:sz w:val="20"/>
                              <w:szCs w:val="20"/>
                            </w:rPr>
                            <w:t>46634010</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1F5429" wp14:editId="7AC8A62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07CB7E" w14:textId="77777777" w:rsidR="00311066" w:rsidRDefault="003110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C168BFE" w14:textId="57D33B08" w:rsidR="00311066" w:rsidRDefault="00C826A8">
                                    <w:pPr>
                                      <w:pStyle w:val="NoSpacing"/>
                                      <w:jc w:val="right"/>
                                      <w:rPr>
                                        <w:color w:val="595959" w:themeColor="text1" w:themeTint="A6"/>
                                        <w:sz w:val="20"/>
                                        <w:szCs w:val="20"/>
                                      </w:rPr>
                                    </w:pPr>
                                    <w:r>
                                      <w:rPr>
                                        <w:color w:val="595959" w:themeColor="text1" w:themeTint="A6"/>
                                        <w:sz w:val="20"/>
                                        <w:szCs w:val="20"/>
                                      </w:rPr>
                                      <w:t>Does government allocate capital spending fairly according to societal need, or do electoral pressures mean that some places get more than their fair share? How can a taxpayer make sense of the spending data to decide for themselves?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01F5429"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5E07CB7E" w14:textId="77777777" w:rsidR="00311066" w:rsidRDefault="0031106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C168BFE" w14:textId="57D33B08" w:rsidR="00311066" w:rsidRDefault="00C826A8">
                              <w:pPr>
                                <w:pStyle w:val="NoSpacing"/>
                                <w:jc w:val="right"/>
                                <w:rPr>
                                  <w:color w:val="595959" w:themeColor="text1" w:themeTint="A6"/>
                                  <w:sz w:val="20"/>
                                  <w:szCs w:val="20"/>
                                </w:rPr>
                              </w:pPr>
                              <w:r>
                                <w:rPr>
                                  <w:color w:val="595959" w:themeColor="text1" w:themeTint="A6"/>
                                  <w:sz w:val="20"/>
                                  <w:szCs w:val="20"/>
                                </w:rPr>
                                <w:t>Does government allocate capital spending fairly according to societal need, or do electoral pressures mean that some places get more than their fair share? How can a taxpayer make sense of the spending data to decide for themselves?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3B5C2E" wp14:editId="414C2D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3B1ED" w14:textId="1ABBD180" w:rsidR="00311066" w:rsidRDefault="00311066">
                                <w:pPr>
                                  <w:jc w:val="right"/>
                                  <w:rPr>
                                    <w:color w:val="5B9BD5" w:themeColor="accent1"/>
                                    <w:sz w:val="64"/>
                                    <w:szCs w:val="64"/>
                                  </w:rPr>
                                </w:pPr>
                                <w:r>
                                  <w:rPr>
                                    <w:rFonts w:cs="Arial (Body CS)"/>
                                    <w:color w:val="5B9BD5" w:themeColor="accent1"/>
                                    <w:sz w:val="64"/>
                                    <w:szCs w:val="64"/>
                                  </w:rPr>
                                  <w:t>Group 8</w:t>
                                </w:r>
                              </w:p>
                              <w:p w14:paraId="6AFDB773" w14:textId="42690131" w:rsidR="00311066" w:rsidRDefault="00311066" w:rsidP="009F343F">
                                <w:pPr>
                                  <w:spacing w:after="0"/>
                                  <w:jc w:val="right"/>
                                  <w:rPr>
                                    <w:color w:val="404040" w:themeColor="text1" w:themeTint="BF"/>
                                    <w:sz w:val="36"/>
                                    <w:szCs w:val="36"/>
                                  </w:rPr>
                                </w:pPr>
                                <w:r>
                                  <w:rPr>
                                    <w:color w:val="404040" w:themeColor="text1" w:themeTint="BF"/>
                                    <w:sz w:val="36"/>
                                    <w:szCs w:val="36"/>
                                  </w:rPr>
                                  <w:t xml:space="preserve">DATA7001 </w:t>
                                </w:r>
                                <w:r w:rsidR="00C826A8">
                                  <w:rPr>
                                    <w:color w:val="404040" w:themeColor="text1" w:themeTint="BF"/>
                                    <w:sz w:val="36"/>
                                    <w:szCs w:val="36"/>
                                  </w:rPr>
                                  <w:t>Introduction to Data Science</w:t>
                                </w:r>
                              </w:p>
                              <w:p w14:paraId="47CB94AA" w14:textId="7A27835A" w:rsidR="00311066" w:rsidRDefault="00C826A8" w:rsidP="009F343F">
                                <w:pPr>
                                  <w:spacing w:after="0"/>
                                  <w:jc w:val="right"/>
                                  <w:rPr>
                                    <w:color w:val="404040" w:themeColor="text1" w:themeTint="BF"/>
                                    <w:sz w:val="36"/>
                                    <w:szCs w:val="36"/>
                                  </w:rPr>
                                </w:pPr>
                                <w:r>
                                  <w:rPr>
                                    <w:color w:val="404040" w:themeColor="text1" w:themeTint="BF"/>
                                    <w:sz w:val="36"/>
                                    <w:szCs w:val="36"/>
                                  </w:rPr>
                                  <w:t>Group Project</w:t>
                                </w:r>
                              </w:p>
                              <w:p w14:paraId="58E7025D" w14:textId="2336030D" w:rsidR="00C826A8" w:rsidRDefault="00C826A8" w:rsidP="009F343F">
                                <w:pPr>
                                  <w:spacing w:after="0"/>
                                  <w:jc w:val="right"/>
                                  <w:rPr>
                                    <w:smallCaps/>
                                    <w:color w:val="404040" w:themeColor="text1" w:themeTint="BF"/>
                                    <w:sz w:val="36"/>
                                    <w:szCs w:val="36"/>
                                  </w:rPr>
                                </w:pPr>
                                <w:r>
                                  <w:rPr>
                                    <w:color w:val="404040" w:themeColor="text1" w:themeTint="BF"/>
                                    <w:sz w:val="36"/>
                                    <w:szCs w:val="36"/>
                                  </w:rPr>
                                  <w:t>6 November 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3B5C2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47F3B1ED" w14:textId="1ABBD180" w:rsidR="00311066" w:rsidRDefault="00311066">
                          <w:pPr>
                            <w:jc w:val="right"/>
                            <w:rPr>
                              <w:color w:val="5B9BD5" w:themeColor="accent1"/>
                              <w:sz w:val="64"/>
                              <w:szCs w:val="64"/>
                            </w:rPr>
                          </w:pPr>
                          <w:r>
                            <w:rPr>
                              <w:rFonts w:cs="Arial (Body CS)"/>
                              <w:color w:val="5B9BD5" w:themeColor="accent1"/>
                              <w:sz w:val="64"/>
                              <w:szCs w:val="64"/>
                            </w:rPr>
                            <w:t>Group 8</w:t>
                          </w:r>
                        </w:p>
                        <w:p w14:paraId="6AFDB773" w14:textId="42690131" w:rsidR="00311066" w:rsidRDefault="00311066" w:rsidP="009F343F">
                          <w:pPr>
                            <w:spacing w:after="0"/>
                            <w:jc w:val="right"/>
                            <w:rPr>
                              <w:color w:val="404040" w:themeColor="text1" w:themeTint="BF"/>
                              <w:sz w:val="36"/>
                              <w:szCs w:val="36"/>
                            </w:rPr>
                          </w:pPr>
                          <w:r>
                            <w:rPr>
                              <w:color w:val="404040" w:themeColor="text1" w:themeTint="BF"/>
                              <w:sz w:val="36"/>
                              <w:szCs w:val="36"/>
                            </w:rPr>
                            <w:t xml:space="preserve">DATA7001 </w:t>
                          </w:r>
                          <w:r w:rsidR="00C826A8">
                            <w:rPr>
                              <w:color w:val="404040" w:themeColor="text1" w:themeTint="BF"/>
                              <w:sz w:val="36"/>
                              <w:szCs w:val="36"/>
                            </w:rPr>
                            <w:t>Introduction to Data Science</w:t>
                          </w:r>
                        </w:p>
                        <w:p w14:paraId="47CB94AA" w14:textId="7A27835A" w:rsidR="00311066" w:rsidRDefault="00C826A8" w:rsidP="009F343F">
                          <w:pPr>
                            <w:spacing w:after="0"/>
                            <w:jc w:val="right"/>
                            <w:rPr>
                              <w:color w:val="404040" w:themeColor="text1" w:themeTint="BF"/>
                              <w:sz w:val="36"/>
                              <w:szCs w:val="36"/>
                            </w:rPr>
                          </w:pPr>
                          <w:r>
                            <w:rPr>
                              <w:color w:val="404040" w:themeColor="text1" w:themeTint="BF"/>
                              <w:sz w:val="36"/>
                              <w:szCs w:val="36"/>
                            </w:rPr>
                            <w:t>Group Project</w:t>
                          </w:r>
                        </w:p>
                        <w:p w14:paraId="58E7025D" w14:textId="2336030D" w:rsidR="00C826A8" w:rsidRDefault="00C826A8" w:rsidP="009F343F">
                          <w:pPr>
                            <w:spacing w:after="0"/>
                            <w:jc w:val="right"/>
                            <w:rPr>
                              <w:smallCaps/>
                              <w:color w:val="404040" w:themeColor="text1" w:themeTint="BF"/>
                              <w:sz w:val="36"/>
                              <w:szCs w:val="36"/>
                            </w:rPr>
                          </w:pPr>
                          <w:r>
                            <w:rPr>
                              <w:color w:val="404040" w:themeColor="text1" w:themeTint="BF"/>
                              <w:sz w:val="36"/>
                              <w:szCs w:val="36"/>
                            </w:rPr>
                            <w:t>6 November 2020</w:t>
                          </w:r>
                        </w:p>
                      </w:txbxContent>
                    </v:textbox>
                    <w10:wrap type="square" anchorx="page" anchory="page"/>
                  </v:shape>
                </w:pict>
              </mc:Fallback>
            </mc:AlternateContent>
          </w:r>
        </w:p>
        <w:p w14:paraId="4FB2C70E" w14:textId="2E8E77B8" w:rsidR="00311066" w:rsidRDefault="00311066">
          <w:pPr>
            <w:jc w:val="left"/>
          </w:pPr>
          <w:r>
            <w:br w:type="page"/>
          </w:r>
        </w:p>
      </w:sdtContent>
    </w:sdt>
    <w:p w14:paraId="08FD8151" w14:textId="478E8672" w:rsidR="00983CE2" w:rsidRDefault="00983CE2" w:rsidP="009F343F">
      <w:pPr>
        <w:pStyle w:val="NoSpacing"/>
      </w:pPr>
    </w:p>
    <w:p w14:paraId="0056AAD7" w14:textId="77777777" w:rsidR="00983CE2" w:rsidRDefault="00983CE2" w:rsidP="0023172C">
      <w:pPr>
        <w:pStyle w:val="NoSpacing"/>
      </w:pPr>
    </w:p>
    <w:p w14:paraId="17E4A63E" w14:textId="77777777" w:rsidR="00983CE2" w:rsidRDefault="00983CE2" w:rsidP="0023172C">
      <w:pPr>
        <w:pStyle w:val="NoSpacing"/>
      </w:pPr>
    </w:p>
    <w:p w14:paraId="39CA4B7A" w14:textId="77777777" w:rsidR="00983CE2" w:rsidRDefault="00983CE2" w:rsidP="0023172C">
      <w:pPr>
        <w:pStyle w:val="NoSpacing"/>
      </w:pPr>
    </w:p>
    <w:p w14:paraId="20BE5CF2" w14:textId="77777777" w:rsidR="00983CE2" w:rsidRDefault="00983CE2" w:rsidP="0023172C">
      <w:pPr>
        <w:pStyle w:val="NoSpacing"/>
      </w:pPr>
    </w:p>
    <w:p w14:paraId="420082DC" w14:textId="77777777" w:rsidR="00983CE2" w:rsidRDefault="00983CE2" w:rsidP="0023172C">
      <w:pPr>
        <w:pStyle w:val="NoSpacing"/>
      </w:pPr>
    </w:p>
    <w:p w14:paraId="28A90EAF" w14:textId="77777777" w:rsidR="00983CE2" w:rsidRDefault="00983CE2" w:rsidP="0023172C">
      <w:pPr>
        <w:pStyle w:val="NoSpacing"/>
      </w:pPr>
    </w:p>
    <w:p w14:paraId="78A52477" w14:textId="77777777" w:rsidR="00983CE2" w:rsidRDefault="00983CE2" w:rsidP="0023172C">
      <w:pPr>
        <w:pStyle w:val="NoSpacing"/>
      </w:pPr>
    </w:p>
    <w:p w14:paraId="7274E1B6" w14:textId="77777777" w:rsidR="00983CE2" w:rsidRDefault="00983CE2" w:rsidP="0023172C">
      <w:pPr>
        <w:pStyle w:val="NoSpacing"/>
      </w:pPr>
    </w:p>
    <w:p w14:paraId="09040652" w14:textId="77777777" w:rsidR="00983CE2" w:rsidRDefault="00983CE2" w:rsidP="0023172C">
      <w:pPr>
        <w:pStyle w:val="NoSpacing"/>
      </w:pPr>
    </w:p>
    <w:p w14:paraId="7A732D5C" w14:textId="77777777" w:rsidR="00983CE2" w:rsidRDefault="00983CE2" w:rsidP="0023172C">
      <w:pPr>
        <w:pStyle w:val="NoSpacing"/>
      </w:pPr>
    </w:p>
    <w:p w14:paraId="2FA01DC1" w14:textId="77777777" w:rsidR="00983CE2" w:rsidRDefault="00983CE2" w:rsidP="0023172C">
      <w:pPr>
        <w:pStyle w:val="NoSpacing"/>
      </w:pPr>
    </w:p>
    <w:p w14:paraId="2CA24E5B" w14:textId="77777777" w:rsidR="00983CE2" w:rsidRDefault="00983CE2" w:rsidP="0023172C">
      <w:pPr>
        <w:pStyle w:val="NoSpacing"/>
      </w:pPr>
    </w:p>
    <w:p w14:paraId="69A4B958" w14:textId="77777777" w:rsidR="00983CE2" w:rsidRDefault="00983CE2" w:rsidP="0023172C">
      <w:pPr>
        <w:pStyle w:val="NoSpacing"/>
      </w:pPr>
    </w:p>
    <w:p w14:paraId="6F675F53" w14:textId="77777777" w:rsidR="00983CE2" w:rsidRDefault="00983CE2" w:rsidP="0023172C">
      <w:pPr>
        <w:pStyle w:val="NoSpacing"/>
      </w:pPr>
    </w:p>
    <w:p w14:paraId="6BC0E4BE" w14:textId="77777777" w:rsidR="00983CE2" w:rsidRDefault="00983CE2" w:rsidP="0023172C">
      <w:pPr>
        <w:pStyle w:val="NoSpacing"/>
      </w:pPr>
    </w:p>
    <w:p w14:paraId="621434F2" w14:textId="77777777" w:rsidR="00983CE2" w:rsidRDefault="00983CE2" w:rsidP="0023172C">
      <w:pPr>
        <w:pStyle w:val="NoSpacing"/>
      </w:pPr>
    </w:p>
    <w:p w14:paraId="3C4025B8" w14:textId="77777777" w:rsidR="00983CE2" w:rsidRDefault="00983CE2" w:rsidP="0023172C">
      <w:pPr>
        <w:pStyle w:val="NoSpacing"/>
      </w:pPr>
    </w:p>
    <w:p w14:paraId="03F3DCB6" w14:textId="77777777" w:rsidR="00983CE2" w:rsidRDefault="00983CE2" w:rsidP="0023172C">
      <w:pPr>
        <w:pStyle w:val="NoSpacing"/>
      </w:pPr>
    </w:p>
    <w:p w14:paraId="3D66F5EE" w14:textId="77777777" w:rsidR="00983CE2" w:rsidRDefault="00983CE2" w:rsidP="0023172C">
      <w:pPr>
        <w:pStyle w:val="NoSpacing"/>
      </w:pPr>
    </w:p>
    <w:p w14:paraId="31F56DB3" w14:textId="77777777" w:rsidR="00983CE2" w:rsidRDefault="00983CE2" w:rsidP="0023172C">
      <w:pPr>
        <w:pStyle w:val="NoSpacing"/>
      </w:pPr>
    </w:p>
    <w:p w14:paraId="2F7E3562" w14:textId="77777777" w:rsidR="00983CE2" w:rsidRDefault="00983CE2" w:rsidP="0023172C">
      <w:pPr>
        <w:pStyle w:val="NoSpacing"/>
      </w:pPr>
    </w:p>
    <w:p w14:paraId="17D2C3C6" w14:textId="77777777" w:rsidR="00983CE2" w:rsidRDefault="00983CE2" w:rsidP="0023172C">
      <w:pPr>
        <w:pStyle w:val="NoSpacing"/>
      </w:pPr>
    </w:p>
    <w:p w14:paraId="0BAD4E3C" w14:textId="77777777" w:rsidR="00983CE2" w:rsidRDefault="00983CE2" w:rsidP="0023172C">
      <w:pPr>
        <w:pStyle w:val="NoSpacing"/>
      </w:pPr>
    </w:p>
    <w:p w14:paraId="129F1C55" w14:textId="0A8465D7" w:rsidR="00983CE2" w:rsidRPr="00983CE2" w:rsidRDefault="00983CE2" w:rsidP="00983CE2">
      <w:pPr>
        <w:pStyle w:val="NoSpacing"/>
        <w:jc w:val="center"/>
        <w:rPr>
          <w:i/>
        </w:rPr>
      </w:pPr>
      <w:commentRangeStart w:id="0"/>
      <w:r w:rsidRPr="00983CE2">
        <w:rPr>
          <w:i/>
        </w:rPr>
        <w:t>We give consent for this to be used as a teaching resource.</w:t>
      </w:r>
      <w:commentRangeEnd w:id="0"/>
      <w:r w:rsidR="00281A50">
        <w:rPr>
          <w:rStyle w:val="CommentReference"/>
        </w:rPr>
        <w:commentReference w:id="0"/>
      </w:r>
      <w:del w:id="1" w:author="Christopher Symons" w:date="2020-11-04T14:42:00Z">
        <w:r w:rsidRPr="00983CE2" w:rsidDel="00C674DD">
          <w:rPr>
            <w:i/>
          </w:rPr>
          <w:delText xml:space="preserve"> / We DO NOT give consent for this to be used as a teaching resource.</w:delText>
        </w:r>
      </w:del>
    </w:p>
    <w:p w14:paraId="7D0E95C2" w14:textId="77777777" w:rsidR="00983CE2" w:rsidRDefault="00983CE2" w:rsidP="0023172C">
      <w:pPr>
        <w:pStyle w:val="NoSpacing"/>
      </w:pPr>
    </w:p>
    <w:p w14:paraId="33942C1D" w14:textId="77777777" w:rsidR="00983CE2" w:rsidRDefault="00983CE2" w:rsidP="0023172C">
      <w:pPr>
        <w:pStyle w:val="NoSpacing"/>
      </w:pPr>
    </w:p>
    <w:p w14:paraId="566D1918" w14:textId="77777777" w:rsidR="00983CE2" w:rsidRDefault="00983CE2" w:rsidP="0023172C">
      <w:pPr>
        <w:pStyle w:val="NoSpacing"/>
      </w:pPr>
    </w:p>
    <w:p w14:paraId="32688F47" w14:textId="77777777" w:rsidR="00983CE2" w:rsidRDefault="00983CE2" w:rsidP="0023172C">
      <w:pPr>
        <w:pStyle w:val="NoSpacing"/>
        <w:sectPr w:rsidR="00983CE2" w:rsidSect="00311066">
          <w:pgSz w:w="11906" w:h="16838"/>
          <w:pgMar w:top="1440" w:right="1440" w:bottom="1440" w:left="1440" w:header="708" w:footer="708" w:gutter="0"/>
          <w:pgNumType w:start="0"/>
          <w:cols w:space="708"/>
          <w:titlePg/>
          <w:docGrid w:linePitch="360"/>
        </w:sectPr>
      </w:pPr>
    </w:p>
    <w:p w14:paraId="704D5D4C" w14:textId="77777777" w:rsidR="0023172C" w:rsidRDefault="0023172C" w:rsidP="0023172C">
      <w:pPr>
        <w:pStyle w:val="Heading1"/>
        <w:numPr>
          <w:ilvl w:val="0"/>
          <w:numId w:val="0"/>
        </w:numPr>
      </w:pPr>
      <w:bookmarkStart w:id="2" w:name="_Toc52110088"/>
      <w:r>
        <w:lastRenderedPageBreak/>
        <w:t>Executive Summary</w:t>
      </w:r>
      <w:bookmarkEnd w:id="2"/>
    </w:p>
    <w:p w14:paraId="596473E5" w14:textId="44348027" w:rsidR="002A7093" w:rsidRDefault="0083021E" w:rsidP="0023172C">
      <w:pPr>
        <w:rPr>
          <w:ins w:id="3" w:author="Christopher Symons" w:date="2020-11-04T15:14:00Z"/>
        </w:rPr>
      </w:pPr>
      <w:ins w:id="4" w:author="Christopher Symons" w:date="2020-11-04T15:01:00Z">
        <w:r>
          <w:t xml:space="preserve">The project aims to </w:t>
        </w:r>
      </w:ins>
      <w:ins w:id="5" w:author="Christopher Symons" w:date="2020-11-04T15:02:00Z">
        <w:r>
          <w:t>reveal</w:t>
        </w:r>
      </w:ins>
      <w:ins w:id="6" w:author="Christopher Symons" w:date="2020-11-04T15:04:00Z">
        <w:r>
          <w:t xml:space="preserve"> </w:t>
        </w:r>
      </w:ins>
      <w:ins w:id="7" w:author="Christopher Symons" w:date="2020-11-04T15:02:00Z">
        <w:r>
          <w:t>relationshi</w:t>
        </w:r>
      </w:ins>
      <w:ins w:id="8" w:author="Christopher Symons" w:date="2020-11-04T15:03:00Z">
        <w:r>
          <w:t xml:space="preserve">ps between the </w:t>
        </w:r>
      </w:ins>
      <w:ins w:id="9" w:author="Christopher Symons" w:date="2020-11-04T15:10:00Z">
        <w:r w:rsidR="002A7093">
          <w:t xml:space="preserve">spatial distribution of </w:t>
        </w:r>
      </w:ins>
      <w:ins w:id="10" w:author="Christopher Symons" w:date="2020-11-04T15:09:00Z">
        <w:r w:rsidR="002A7093">
          <w:t xml:space="preserve">government capital </w:t>
        </w:r>
      </w:ins>
      <w:ins w:id="11" w:author="Christopher Symons" w:date="2020-11-04T15:19:00Z">
        <w:r w:rsidR="008245D8">
          <w:t xml:space="preserve">project </w:t>
        </w:r>
      </w:ins>
      <w:ins w:id="12" w:author="Christopher Symons" w:date="2020-11-04T15:09:00Z">
        <w:r w:rsidR="002A7093">
          <w:t>expenditure across</w:t>
        </w:r>
      </w:ins>
      <w:ins w:id="13" w:author="Christopher Symons" w:date="2020-11-04T15:10:00Z">
        <w:r w:rsidR="002A7093">
          <w:t xml:space="preserve"> Queensland and the electoral</w:t>
        </w:r>
      </w:ins>
      <w:ins w:id="14" w:author="Christopher Symons" w:date="2020-11-04T15:11:00Z">
        <w:r w:rsidR="002A7093">
          <w:t xml:space="preserve"> </w:t>
        </w:r>
      </w:ins>
      <w:ins w:id="15" w:author="Christopher Symons" w:date="2020-11-04T15:13:00Z">
        <w:r w:rsidR="002A7093">
          <w:t>politics</w:t>
        </w:r>
      </w:ins>
      <w:ins w:id="16" w:author="Christopher Symons" w:date="2020-11-04T15:12:00Z">
        <w:r w:rsidR="002A7093">
          <w:t xml:space="preserve"> </w:t>
        </w:r>
      </w:ins>
      <w:ins w:id="17" w:author="Christopher Symons" w:date="2020-11-04T15:36:00Z">
        <w:r w:rsidR="005B2CFF">
          <w:t>of</w:t>
        </w:r>
      </w:ins>
      <w:ins w:id="18" w:author="Christopher Symons" w:date="2020-11-04T15:12:00Z">
        <w:r w:rsidR="002A7093">
          <w:t xml:space="preserve"> the </w:t>
        </w:r>
      </w:ins>
      <w:ins w:id="19" w:author="Christopher Symons" w:date="2020-11-04T15:10:00Z">
        <w:r w:rsidR="002A7093">
          <w:t>electorate</w:t>
        </w:r>
      </w:ins>
      <w:ins w:id="20" w:author="Christopher Symons" w:date="2020-11-04T15:12:00Z">
        <w:r w:rsidR="002A7093">
          <w:t>s in which projects are located.</w:t>
        </w:r>
      </w:ins>
    </w:p>
    <w:p w14:paraId="31DA77B3" w14:textId="37EFBDC8" w:rsidR="008245D8" w:rsidRDefault="002A7093" w:rsidP="0023172C">
      <w:pPr>
        <w:rPr>
          <w:ins w:id="21" w:author="Christopher Symons" w:date="2020-11-04T15:29:00Z"/>
        </w:rPr>
      </w:pPr>
      <w:ins w:id="22" w:author="Christopher Symons" w:date="2020-11-04T15:14:00Z">
        <w:r>
          <w:t xml:space="preserve">The project </w:t>
        </w:r>
      </w:ins>
      <w:ins w:id="23" w:author="Christopher Symons" w:date="2020-11-04T15:18:00Z">
        <w:r w:rsidR="008245D8">
          <w:t>will</w:t>
        </w:r>
      </w:ins>
      <w:ins w:id="24" w:author="Christopher Symons" w:date="2020-11-04T15:14:00Z">
        <w:r>
          <w:t xml:space="preserve"> deliver a web-based analytics tool to </w:t>
        </w:r>
      </w:ins>
      <w:ins w:id="25" w:author="Christopher Symons" w:date="2020-11-04T15:15:00Z">
        <w:r>
          <w:t>empower</w:t>
        </w:r>
      </w:ins>
      <w:ins w:id="26" w:author="Christopher Symons" w:date="2020-11-04T15:14:00Z">
        <w:r>
          <w:t xml:space="preserve"> a voter </w:t>
        </w:r>
      </w:ins>
      <w:ins w:id="27" w:author="Christopher Symons" w:date="2020-11-04T15:15:00Z">
        <w:r>
          <w:t xml:space="preserve">to visualise </w:t>
        </w:r>
      </w:ins>
      <w:ins w:id="28" w:author="Christopher Symons" w:date="2020-11-04T15:19:00Z">
        <w:r w:rsidR="008245D8">
          <w:t xml:space="preserve">capital </w:t>
        </w:r>
      </w:ins>
      <w:ins w:id="29" w:author="Christopher Symons" w:date="2020-11-04T15:16:00Z">
        <w:r w:rsidR="008245D8">
          <w:t>projects,</w:t>
        </w:r>
      </w:ins>
      <w:ins w:id="30" w:author="Christopher Symons" w:date="2020-11-04T15:19:00Z">
        <w:r w:rsidR="008245D8">
          <w:t xml:space="preserve"> associated </w:t>
        </w:r>
      </w:ins>
      <w:ins w:id="31" w:author="Christopher Symons" w:date="2020-11-04T15:16:00Z">
        <w:r w:rsidR="008245D8">
          <w:t xml:space="preserve">expenditure, and electoral </w:t>
        </w:r>
      </w:ins>
      <w:ins w:id="32" w:author="Christopher Symons" w:date="2020-11-04T15:17:00Z">
        <w:r w:rsidR="008245D8">
          <w:t xml:space="preserve">political </w:t>
        </w:r>
      </w:ins>
      <w:ins w:id="33" w:author="Christopher Symons" w:date="2020-11-04T15:16:00Z">
        <w:r w:rsidR="008245D8">
          <w:t>status of electorates</w:t>
        </w:r>
      </w:ins>
      <w:ins w:id="34" w:author="Christopher Symons" w:date="2020-11-04T15:17:00Z">
        <w:r w:rsidR="008245D8">
          <w:t xml:space="preserve"> in relation to one another and in the context of relevant population statistics.</w:t>
        </w:r>
      </w:ins>
    </w:p>
    <w:p w14:paraId="78754F12" w14:textId="4B9AF27D" w:rsidR="00273DCF" w:rsidRDefault="005B2CFF" w:rsidP="0023172C">
      <w:pPr>
        <w:rPr>
          <w:ins w:id="35" w:author="Christopher Symons" w:date="2020-11-04T15:55:00Z"/>
        </w:rPr>
      </w:pPr>
      <w:ins w:id="36" w:author="Christopher Symons" w:date="2020-11-04T15:29:00Z">
        <w:r>
          <w:t xml:space="preserve">The project will also </w:t>
        </w:r>
      </w:ins>
      <w:ins w:id="37" w:author="Christopher Symons" w:date="2020-11-04T15:30:00Z">
        <w:r>
          <w:t xml:space="preserve">apply exploratory data analysis </w:t>
        </w:r>
      </w:ins>
      <w:ins w:id="38" w:author="Christopher Symons" w:date="2020-11-04T15:53:00Z">
        <w:r w:rsidR="00273DCF">
          <w:t xml:space="preserve">and statistical analysis </w:t>
        </w:r>
      </w:ins>
      <w:ins w:id="39" w:author="Christopher Symons" w:date="2020-11-04T15:43:00Z">
        <w:r w:rsidR="00D772AF">
          <w:t xml:space="preserve">to </w:t>
        </w:r>
      </w:ins>
      <w:ins w:id="40" w:author="Christopher Symons" w:date="2020-11-04T15:30:00Z">
        <w:r>
          <w:t>the</w:t>
        </w:r>
      </w:ins>
      <w:ins w:id="41" w:author="Christopher Symons" w:date="2020-11-04T15:43:00Z">
        <w:r w:rsidR="00D772AF">
          <w:t xml:space="preserve"> same</w:t>
        </w:r>
      </w:ins>
      <w:ins w:id="42" w:author="Christopher Symons" w:date="2020-11-04T15:40:00Z">
        <w:r w:rsidR="00D772AF">
          <w:t xml:space="preserve"> data</w:t>
        </w:r>
      </w:ins>
      <w:ins w:id="43" w:author="Christopher Symons" w:date="2020-11-04T15:31:00Z">
        <w:r>
          <w:t xml:space="preserve"> to </w:t>
        </w:r>
      </w:ins>
      <w:ins w:id="44" w:author="Christopher Symons" w:date="2020-11-04T15:54:00Z">
        <w:r w:rsidR="00273DCF">
          <w:t xml:space="preserve">attempt to </w:t>
        </w:r>
      </w:ins>
      <w:ins w:id="45" w:author="Christopher Symons" w:date="2020-11-04T15:55:00Z">
        <w:r w:rsidR="00273DCF">
          <w:t>investigate the possibility that electoral pressure causes expenditure</w:t>
        </w:r>
      </w:ins>
      <w:ins w:id="46" w:author="Christopher Symons" w:date="2020-11-04T15:56:00Z">
        <w:r w:rsidR="00273DCF">
          <w:t xml:space="preserve"> decisions to deviate from what would best serve societal need.</w:t>
        </w:r>
      </w:ins>
    </w:p>
    <w:p w14:paraId="630129E3" w14:textId="1DDFCC6C" w:rsidR="0023172C" w:rsidRDefault="00D772AF" w:rsidP="0023172C">
      <w:pPr>
        <w:rPr>
          <w:ins w:id="47" w:author="Christopher Symons" w:date="2020-11-04T15:47:00Z"/>
        </w:rPr>
      </w:pPr>
      <w:ins w:id="48" w:author="Christopher Symons" w:date="2020-11-04T15:47:00Z">
        <w:r>
          <w:t>[no web tool visualisations here]</w:t>
        </w:r>
      </w:ins>
    </w:p>
    <w:p w14:paraId="2DB21DE2" w14:textId="1F5BE11C" w:rsidR="00D772AF" w:rsidRDefault="00273DCF" w:rsidP="0023172C">
      <w:pPr>
        <w:rPr>
          <w:ins w:id="49" w:author="Christopher Symons" w:date="2020-11-04T14:56:00Z"/>
        </w:rPr>
      </w:pPr>
      <w:ins w:id="50" w:author="Christopher Symons" w:date="2020-11-04T15:56:00Z">
        <w:r>
          <w:t>[</w:t>
        </w:r>
      </w:ins>
      <w:ins w:id="51" w:author="Christopher Symons" w:date="2020-11-04T15:57:00Z">
        <w:r>
          <w:t xml:space="preserve"> qty 1 or 2 regression plots and/or </w:t>
        </w:r>
      </w:ins>
      <w:ins w:id="52" w:author="Christopher Symons" w:date="2020-11-04T16:02:00Z">
        <w:r>
          <w:t>correlogram</w:t>
        </w:r>
      </w:ins>
      <w:ins w:id="53" w:author="Christopher Symons" w:date="2020-11-04T15:57:00Z">
        <w:r>
          <w:t xml:space="preserve"> from MDC </w:t>
        </w:r>
        <w:proofErr w:type="gramStart"/>
        <w:r>
          <w:t>slide ]</w:t>
        </w:r>
      </w:ins>
      <w:proofErr w:type="gramEnd"/>
    </w:p>
    <w:p w14:paraId="4F7FA4FE" w14:textId="170A6205" w:rsidR="0083021E" w:rsidRDefault="0083021E" w:rsidP="00273DCF">
      <w:ins w:id="54" w:author="Christopher Symons" w:date="2020-11-04T14:56:00Z">
        <w:r>
          <w:t>-key take away messages</w:t>
        </w:r>
      </w:ins>
      <w:ins w:id="55" w:author="Christopher Symons" w:date="2020-11-04T16:03:00Z">
        <w:r w:rsidR="00273DCF">
          <w:t xml:space="preserve">: (1) </w:t>
        </w:r>
        <w:r w:rsidR="00273DCF" w:rsidRPr="00273DCF">
          <w:t>Some evidence of political motivation clouds government spending. Correlation to the proportion of the working population but not to the total population or income.</w:t>
        </w:r>
        <w:r w:rsidR="00273DCF">
          <w:t xml:space="preserve"> (2) </w:t>
        </w:r>
        <w:r w:rsidR="00273DCF" w:rsidRPr="00273DCF">
          <w:t>What we could do next: more advanced statistical techniques, temporal spending data, more reliable method for classifying seat margin under the preferential voting system, more regions.</w:t>
        </w:r>
      </w:ins>
      <w:ins w:id="56" w:author="Christopher Symons" w:date="2020-11-04T16:19:00Z">
        <w:r w:rsidR="00CE4610">
          <w:t xml:space="preserve"> </w:t>
        </w:r>
      </w:ins>
    </w:p>
    <w:p w14:paraId="3EB0DE47" w14:textId="77777777" w:rsidR="0023172C" w:rsidRDefault="0023172C" w:rsidP="0023172C"/>
    <w:p w14:paraId="224C2A74" w14:textId="77777777" w:rsidR="0023172C" w:rsidRPr="0023172C" w:rsidRDefault="0023172C" w:rsidP="0023172C">
      <w:pPr>
        <w:sectPr w:rsidR="0023172C" w:rsidRPr="0023172C">
          <w:pgSz w:w="11906" w:h="16838"/>
          <w:pgMar w:top="1440" w:right="1440" w:bottom="1440" w:left="1440" w:header="708" w:footer="708" w:gutter="0"/>
          <w:cols w:space="708"/>
          <w:docGrid w:linePitch="360"/>
        </w:sectPr>
      </w:pPr>
    </w:p>
    <w:p w14:paraId="5F0563C1" w14:textId="77777777" w:rsidR="0023172C" w:rsidRDefault="0023172C" w:rsidP="0023172C">
      <w:pPr>
        <w:pStyle w:val="Heading1"/>
        <w:numPr>
          <w:ilvl w:val="0"/>
          <w:numId w:val="0"/>
        </w:numPr>
      </w:pPr>
      <w:bookmarkStart w:id="57" w:name="_Toc52110089"/>
      <w:r>
        <w:lastRenderedPageBreak/>
        <w:t>Table of Contents</w:t>
      </w:r>
      <w:bookmarkEnd w:id="57"/>
    </w:p>
    <w:sdt>
      <w:sdtPr>
        <w:rPr>
          <w:rFonts w:ascii="Arial" w:eastAsiaTheme="minorHAnsi" w:hAnsi="Arial" w:cstheme="minorBidi"/>
          <w:color w:val="auto"/>
          <w:sz w:val="22"/>
          <w:szCs w:val="22"/>
          <w:lang w:val="en-AU"/>
        </w:rPr>
        <w:id w:val="826562660"/>
        <w:docPartObj>
          <w:docPartGallery w:val="Table of Contents"/>
          <w:docPartUnique/>
        </w:docPartObj>
      </w:sdtPr>
      <w:sdtEndPr>
        <w:rPr>
          <w:b/>
          <w:bCs/>
          <w:noProof/>
        </w:rPr>
      </w:sdtEndPr>
      <w:sdtContent>
        <w:p w14:paraId="6CD0C51E" w14:textId="77777777" w:rsidR="0023172C" w:rsidRPr="003E1522" w:rsidRDefault="0023172C">
          <w:pPr>
            <w:pStyle w:val="TOCHeading"/>
          </w:pPr>
        </w:p>
        <w:p w14:paraId="20270038" w14:textId="7B1A72AF" w:rsidR="008F41F0" w:rsidRDefault="0023172C">
          <w:pPr>
            <w:pStyle w:val="TOC1"/>
            <w:tabs>
              <w:tab w:val="right" w:leader="dot" w:pos="9016"/>
            </w:tabs>
            <w:rPr>
              <w:rFonts w:asciiTheme="minorHAnsi" w:eastAsiaTheme="minorEastAsia" w:hAnsiTheme="minorHAnsi"/>
              <w:noProof/>
              <w:lang w:eastAsia="en-AU"/>
            </w:rPr>
          </w:pPr>
          <w:r>
            <w:rPr>
              <w:b/>
              <w:bCs/>
              <w:noProof/>
            </w:rPr>
            <w:fldChar w:fldCharType="begin"/>
          </w:r>
          <w:r>
            <w:rPr>
              <w:b/>
              <w:bCs/>
              <w:noProof/>
            </w:rPr>
            <w:instrText xml:space="preserve"> TOC \o "1-3" \h \z \u </w:instrText>
          </w:r>
          <w:r>
            <w:rPr>
              <w:b/>
              <w:bCs/>
              <w:noProof/>
            </w:rPr>
            <w:fldChar w:fldCharType="separate"/>
          </w:r>
          <w:hyperlink w:anchor="_Toc52110088" w:history="1">
            <w:r w:rsidR="008F41F0" w:rsidRPr="009C086A">
              <w:rPr>
                <w:rStyle w:val="Hyperlink"/>
                <w:noProof/>
              </w:rPr>
              <w:t>Executive Summay</w:t>
            </w:r>
            <w:r w:rsidR="008F41F0">
              <w:rPr>
                <w:noProof/>
                <w:webHidden/>
              </w:rPr>
              <w:tab/>
            </w:r>
            <w:r w:rsidR="008F41F0">
              <w:rPr>
                <w:noProof/>
                <w:webHidden/>
              </w:rPr>
              <w:fldChar w:fldCharType="begin"/>
            </w:r>
            <w:r w:rsidR="008F41F0">
              <w:rPr>
                <w:noProof/>
                <w:webHidden/>
              </w:rPr>
              <w:instrText xml:space="preserve"> PAGEREF _Toc52110088 \h </w:instrText>
            </w:r>
            <w:r w:rsidR="008F41F0">
              <w:rPr>
                <w:noProof/>
                <w:webHidden/>
              </w:rPr>
            </w:r>
            <w:r w:rsidR="008F41F0">
              <w:rPr>
                <w:noProof/>
                <w:webHidden/>
              </w:rPr>
              <w:fldChar w:fldCharType="separate"/>
            </w:r>
            <w:r w:rsidR="009F343F">
              <w:rPr>
                <w:noProof/>
                <w:webHidden/>
              </w:rPr>
              <w:t>2</w:t>
            </w:r>
            <w:r w:rsidR="008F41F0">
              <w:rPr>
                <w:noProof/>
                <w:webHidden/>
              </w:rPr>
              <w:fldChar w:fldCharType="end"/>
            </w:r>
          </w:hyperlink>
        </w:p>
        <w:p w14:paraId="1340229D" w14:textId="43E60A02" w:rsidR="008F41F0" w:rsidRDefault="00920EB7">
          <w:pPr>
            <w:pStyle w:val="TOC1"/>
            <w:tabs>
              <w:tab w:val="right" w:leader="dot" w:pos="9016"/>
            </w:tabs>
            <w:rPr>
              <w:rFonts w:asciiTheme="minorHAnsi" w:eastAsiaTheme="minorEastAsia" w:hAnsiTheme="minorHAnsi"/>
              <w:noProof/>
              <w:lang w:eastAsia="en-AU"/>
            </w:rPr>
          </w:pPr>
          <w:hyperlink w:anchor="_Toc52110089" w:history="1">
            <w:r w:rsidR="008F41F0" w:rsidRPr="009C086A">
              <w:rPr>
                <w:rStyle w:val="Hyperlink"/>
                <w:noProof/>
              </w:rPr>
              <w:t>Table of Contents</w:t>
            </w:r>
            <w:r w:rsidR="008F41F0">
              <w:rPr>
                <w:noProof/>
                <w:webHidden/>
              </w:rPr>
              <w:tab/>
            </w:r>
            <w:r w:rsidR="008F41F0">
              <w:rPr>
                <w:noProof/>
                <w:webHidden/>
              </w:rPr>
              <w:fldChar w:fldCharType="begin"/>
            </w:r>
            <w:r w:rsidR="008F41F0">
              <w:rPr>
                <w:noProof/>
                <w:webHidden/>
              </w:rPr>
              <w:instrText xml:space="preserve"> PAGEREF _Toc52110089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1E7C9257" w14:textId="7F701E9E" w:rsidR="008F41F0" w:rsidRDefault="00920EB7">
          <w:pPr>
            <w:pStyle w:val="TOC1"/>
            <w:tabs>
              <w:tab w:val="left" w:pos="440"/>
              <w:tab w:val="right" w:leader="dot" w:pos="9016"/>
            </w:tabs>
            <w:rPr>
              <w:rFonts w:asciiTheme="minorHAnsi" w:eastAsiaTheme="minorEastAsia" w:hAnsiTheme="minorHAnsi"/>
              <w:noProof/>
              <w:lang w:eastAsia="en-AU"/>
            </w:rPr>
          </w:pPr>
          <w:hyperlink w:anchor="_Toc52110090" w:history="1">
            <w:r w:rsidR="008F41F0" w:rsidRPr="009C086A">
              <w:rPr>
                <w:rStyle w:val="Hyperlink"/>
                <w:noProof/>
              </w:rPr>
              <w:t>2</w:t>
            </w:r>
            <w:r w:rsidR="008F41F0">
              <w:rPr>
                <w:rFonts w:asciiTheme="minorHAnsi" w:eastAsiaTheme="minorEastAsia" w:hAnsiTheme="minorHAnsi"/>
                <w:noProof/>
                <w:lang w:eastAsia="en-AU"/>
              </w:rPr>
              <w:tab/>
            </w:r>
            <w:r w:rsidR="008F41F0" w:rsidRPr="009C086A">
              <w:rPr>
                <w:rStyle w:val="Hyperlink"/>
                <w:noProof/>
              </w:rPr>
              <w:t>Defining the Problem</w:t>
            </w:r>
            <w:r w:rsidR="008F41F0">
              <w:rPr>
                <w:noProof/>
                <w:webHidden/>
              </w:rPr>
              <w:tab/>
            </w:r>
            <w:r w:rsidR="008F41F0">
              <w:rPr>
                <w:noProof/>
                <w:webHidden/>
              </w:rPr>
              <w:fldChar w:fldCharType="begin"/>
            </w:r>
            <w:r w:rsidR="008F41F0">
              <w:rPr>
                <w:noProof/>
                <w:webHidden/>
              </w:rPr>
              <w:instrText xml:space="preserve"> PAGEREF _Toc52110090 \h </w:instrText>
            </w:r>
            <w:r w:rsidR="008F41F0">
              <w:rPr>
                <w:noProof/>
                <w:webHidden/>
              </w:rPr>
            </w:r>
            <w:r w:rsidR="008F41F0">
              <w:rPr>
                <w:noProof/>
                <w:webHidden/>
              </w:rPr>
              <w:fldChar w:fldCharType="separate"/>
            </w:r>
            <w:r w:rsidR="009F343F">
              <w:rPr>
                <w:noProof/>
                <w:webHidden/>
              </w:rPr>
              <w:t>1</w:t>
            </w:r>
            <w:r w:rsidR="008F41F0">
              <w:rPr>
                <w:noProof/>
                <w:webHidden/>
              </w:rPr>
              <w:fldChar w:fldCharType="end"/>
            </w:r>
          </w:hyperlink>
        </w:p>
        <w:p w14:paraId="2C06DB04" w14:textId="2001D051" w:rsidR="008F41F0" w:rsidRDefault="00920EB7">
          <w:pPr>
            <w:pStyle w:val="TOC2"/>
            <w:tabs>
              <w:tab w:val="right" w:leader="dot" w:pos="9016"/>
            </w:tabs>
            <w:rPr>
              <w:noProof/>
            </w:rPr>
          </w:pPr>
          <w:hyperlink w:anchor="_Toc52110091" w:history="1">
            <w:r w:rsidR="008F41F0" w:rsidRPr="009C086A">
              <w:rPr>
                <w:rStyle w:val="Hyperlink"/>
                <w:noProof/>
              </w:rPr>
              <w:t>2.1</w:t>
            </w:r>
            <w:r w:rsidR="008F41F0">
              <w:rPr>
                <w:noProof/>
                <w:webHidden/>
              </w:rPr>
              <w:tab/>
            </w:r>
            <w:r w:rsidR="008F41F0">
              <w:rPr>
                <w:noProof/>
                <w:webHidden/>
              </w:rPr>
              <w:fldChar w:fldCharType="begin"/>
            </w:r>
            <w:r w:rsidR="008F41F0">
              <w:rPr>
                <w:noProof/>
                <w:webHidden/>
              </w:rPr>
              <w:instrText xml:space="preserve"> PAGEREF _Toc52110091 \h </w:instrText>
            </w:r>
            <w:r w:rsidR="008F41F0">
              <w:rPr>
                <w:noProof/>
                <w:webHidden/>
              </w:rPr>
            </w:r>
            <w:r w:rsidR="008F41F0">
              <w:rPr>
                <w:noProof/>
                <w:webHidden/>
              </w:rPr>
              <w:fldChar w:fldCharType="separate"/>
            </w:r>
            <w:r w:rsidR="009F343F">
              <w:rPr>
                <w:noProof/>
                <w:webHidden/>
              </w:rPr>
              <w:t>1</w:t>
            </w:r>
            <w:r w:rsidR="008F41F0">
              <w:rPr>
                <w:noProof/>
                <w:webHidden/>
              </w:rPr>
              <w:fldChar w:fldCharType="end"/>
            </w:r>
          </w:hyperlink>
        </w:p>
        <w:p w14:paraId="1E0CDFE7" w14:textId="79E7874B" w:rsidR="008F41F0" w:rsidRDefault="00920EB7">
          <w:pPr>
            <w:pStyle w:val="TOC2"/>
            <w:tabs>
              <w:tab w:val="left" w:pos="880"/>
              <w:tab w:val="right" w:leader="dot" w:pos="9016"/>
            </w:tabs>
            <w:rPr>
              <w:noProof/>
            </w:rPr>
          </w:pPr>
          <w:hyperlink w:anchor="_Toc52110092" w:history="1">
            <w:r w:rsidR="008F41F0" w:rsidRPr="009C086A">
              <w:rPr>
                <w:rStyle w:val="Hyperlink"/>
                <w:noProof/>
              </w:rPr>
              <w:t>2.2</w:t>
            </w:r>
            <w:r w:rsidR="008F41F0">
              <w:rPr>
                <w:noProof/>
              </w:rPr>
              <w:tab/>
            </w:r>
            <w:r w:rsidR="008F41F0" w:rsidRPr="009C086A">
              <w:rPr>
                <w:rStyle w:val="Hyperlink"/>
                <w:noProof/>
              </w:rPr>
              <w:t>S</w:t>
            </w:r>
            <w:r w:rsidR="008F41F0">
              <w:rPr>
                <w:noProof/>
                <w:webHidden/>
              </w:rPr>
              <w:tab/>
            </w:r>
            <w:r w:rsidR="008F41F0">
              <w:rPr>
                <w:noProof/>
                <w:webHidden/>
              </w:rPr>
              <w:fldChar w:fldCharType="begin"/>
            </w:r>
            <w:r w:rsidR="008F41F0">
              <w:rPr>
                <w:noProof/>
                <w:webHidden/>
              </w:rPr>
              <w:instrText xml:space="preserve"> PAGEREF _Toc52110092 \h </w:instrText>
            </w:r>
            <w:r w:rsidR="008F41F0">
              <w:rPr>
                <w:noProof/>
                <w:webHidden/>
              </w:rPr>
              <w:fldChar w:fldCharType="separate"/>
            </w:r>
            <w:r w:rsidR="009F343F">
              <w:rPr>
                <w:b/>
                <w:bCs/>
                <w:noProof/>
                <w:webHidden/>
                <w:lang w:val="en-GB"/>
              </w:rPr>
              <w:t>Error! Bookmark not defined.</w:t>
            </w:r>
            <w:r w:rsidR="008F41F0">
              <w:rPr>
                <w:noProof/>
                <w:webHidden/>
              </w:rPr>
              <w:fldChar w:fldCharType="end"/>
            </w:r>
          </w:hyperlink>
        </w:p>
        <w:p w14:paraId="6EF66447" w14:textId="69C49D14" w:rsidR="008F41F0" w:rsidRDefault="00920EB7">
          <w:pPr>
            <w:pStyle w:val="TOC1"/>
            <w:tabs>
              <w:tab w:val="left" w:pos="440"/>
              <w:tab w:val="right" w:leader="dot" w:pos="9016"/>
            </w:tabs>
            <w:rPr>
              <w:rFonts w:asciiTheme="minorHAnsi" w:eastAsiaTheme="minorEastAsia" w:hAnsiTheme="minorHAnsi"/>
              <w:noProof/>
              <w:lang w:eastAsia="en-AU"/>
            </w:rPr>
          </w:pPr>
          <w:hyperlink w:anchor="_Toc52110093" w:history="1">
            <w:r w:rsidR="008F41F0" w:rsidRPr="009C086A">
              <w:rPr>
                <w:rStyle w:val="Hyperlink"/>
                <w:noProof/>
              </w:rPr>
              <w:t>3</w:t>
            </w:r>
            <w:r w:rsidR="008F41F0">
              <w:rPr>
                <w:rFonts w:asciiTheme="minorHAnsi" w:eastAsiaTheme="minorEastAsia" w:hAnsiTheme="minorHAnsi"/>
                <w:noProof/>
                <w:lang w:eastAsia="en-AU"/>
              </w:rPr>
              <w:tab/>
            </w:r>
            <w:r w:rsidR="008F41F0" w:rsidRPr="009C086A">
              <w:rPr>
                <w:rStyle w:val="Hyperlink"/>
                <w:noProof/>
              </w:rPr>
              <w:t>Sourcing Methodology</w:t>
            </w:r>
            <w:r w:rsidR="008F41F0">
              <w:rPr>
                <w:noProof/>
                <w:webHidden/>
              </w:rPr>
              <w:tab/>
            </w:r>
            <w:r w:rsidR="008F41F0">
              <w:rPr>
                <w:noProof/>
                <w:webHidden/>
              </w:rPr>
              <w:fldChar w:fldCharType="begin"/>
            </w:r>
            <w:r w:rsidR="008F41F0">
              <w:rPr>
                <w:noProof/>
                <w:webHidden/>
              </w:rPr>
              <w:instrText xml:space="preserve"> PAGEREF _Toc52110093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7D71DCF1" w14:textId="223101E3" w:rsidR="008F41F0" w:rsidRDefault="00920EB7">
          <w:pPr>
            <w:pStyle w:val="TOC2"/>
            <w:tabs>
              <w:tab w:val="right" w:leader="dot" w:pos="9016"/>
            </w:tabs>
            <w:rPr>
              <w:noProof/>
            </w:rPr>
          </w:pPr>
          <w:hyperlink w:anchor="_Toc52110094" w:history="1">
            <w:r w:rsidR="008F41F0" w:rsidRPr="009C086A">
              <w:rPr>
                <w:rStyle w:val="Hyperlink"/>
                <w:noProof/>
              </w:rPr>
              <w:t>3.1</w:t>
            </w:r>
            <w:r w:rsidR="008F41F0">
              <w:rPr>
                <w:noProof/>
                <w:webHidden/>
              </w:rPr>
              <w:tab/>
            </w:r>
            <w:r w:rsidR="008F41F0">
              <w:rPr>
                <w:noProof/>
                <w:webHidden/>
              </w:rPr>
              <w:fldChar w:fldCharType="begin"/>
            </w:r>
            <w:r w:rsidR="008F41F0">
              <w:rPr>
                <w:noProof/>
                <w:webHidden/>
              </w:rPr>
              <w:instrText xml:space="preserve"> PAGEREF _Toc52110094 \h </w:instrText>
            </w:r>
            <w:r w:rsidR="008F41F0">
              <w:rPr>
                <w:noProof/>
                <w:webHidden/>
              </w:rPr>
            </w:r>
            <w:r w:rsidR="008F41F0">
              <w:rPr>
                <w:noProof/>
                <w:webHidden/>
              </w:rPr>
              <w:fldChar w:fldCharType="separate"/>
            </w:r>
            <w:r w:rsidR="009F343F">
              <w:rPr>
                <w:noProof/>
                <w:webHidden/>
              </w:rPr>
              <w:t>3</w:t>
            </w:r>
            <w:r w:rsidR="008F41F0">
              <w:rPr>
                <w:noProof/>
                <w:webHidden/>
              </w:rPr>
              <w:fldChar w:fldCharType="end"/>
            </w:r>
          </w:hyperlink>
        </w:p>
        <w:p w14:paraId="14361226" w14:textId="2FD20FFE" w:rsidR="008F41F0" w:rsidRDefault="00920EB7">
          <w:pPr>
            <w:pStyle w:val="TOC1"/>
            <w:tabs>
              <w:tab w:val="left" w:pos="440"/>
              <w:tab w:val="right" w:leader="dot" w:pos="9016"/>
            </w:tabs>
            <w:rPr>
              <w:rFonts w:asciiTheme="minorHAnsi" w:eastAsiaTheme="minorEastAsia" w:hAnsiTheme="minorHAnsi"/>
              <w:noProof/>
              <w:lang w:eastAsia="en-AU"/>
            </w:rPr>
          </w:pPr>
          <w:hyperlink w:anchor="_Toc52110095" w:history="1">
            <w:r w:rsidR="008F41F0" w:rsidRPr="009C086A">
              <w:rPr>
                <w:rStyle w:val="Hyperlink"/>
                <w:noProof/>
              </w:rPr>
              <w:t>4</w:t>
            </w:r>
            <w:r w:rsidR="008F41F0">
              <w:rPr>
                <w:rFonts w:asciiTheme="minorHAnsi" w:eastAsiaTheme="minorEastAsia" w:hAnsiTheme="minorHAnsi"/>
                <w:noProof/>
                <w:lang w:eastAsia="en-AU"/>
              </w:rPr>
              <w:tab/>
            </w:r>
            <w:r w:rsidR="008F41F0" w:rsidRPr="009C086A">
              <w:rPr>
                <w:rStyle w:val="Hyperlink"/>
                <w:noProof/>
              </w:rPr>
              <w:t>Modelling Methodology</w:t>
            </w:r>
            <w:r w:rsidR="008F41F0">
              <w:rPr>
                <w:noProof/>
                <w:webHidden/>
              </w:rPr>
              <w:tab/>
            </w:r>
            <w:r w:rsidR="008F41F0">
              <w:rPr>
                <w:noProof/>
                <w:webHidden/>
              </w:rPr>
              <w:fldChar w:fldCharType="begin"/>
            </w:r>
            <w:r w:rsidR="008F41F0">
              <w:rPr>
                <w:noProof/>
                <w:webHidden/>
              </w:rPr>
              <w:instrText xml:space="preserve"> PAGEREF _Toc52110095 \h </w:instrText>
            </w:r>
            <w:r w:rsidR="008F41F0">
              <w:rPr>
                <w:noProof/>
                <w:webHidden/>
              </w:rPr>
            </w:r>
            <w:r w:rsidR="008F41F0">
              <w:rPr>
                <w:noProof/>
                <w:webHidden/>
              </w:rPr>
              <w:fldChar w:fldCharType="separate"/>
            </w:r>
            <w:r w:rsidR="009F343F">
              <w:rPr>
                <w:noProof/>
                <w:webHidden/>
              </w:rPr>
              <w:t>5</w:t>
            </w:r>
            <w:r w:rsidR="008F41F0">
              <w:rPr>
                <w:noProof/>
                <w:webHidden/>
              </w:rPr>
              <w:fldChar w:fldCharType="end"/>
            </w:r>
          </w:hyperlink>
        </w:p>
        <w:p w14:paraId="7962F45F" w14:textId="594AC160" w:rsidR="008F41F0" w:rsidRDefault="00920EB7">
          <w:pPr>
            <w:pStyle w:val="TOC1"/>
            <w:tabs>
              <w:tab w:val="left" w:pos="440"/>
              <w:tab w:val="right" w:leader="dot" w:pos="9016"/>
            </w:tabs>
            <w:rPr>
              <w:rFonts w:asciiTheme="minorHAnsi" w:eastAsiaTheme="minorEastAsia" w:hAnsiTheme="minorHAnsi"/>
              <w:noProof/>
              <w:lang w:eastAsia="en-AU"/>
            </w:rPr>
          </w:pPr>
          <w:hyperlink w:anchor="_Toc52110096" w:history="1">
            <w:r w:rsidR="008F41F0" w:rsidRPr="009C086A">
              <w:rPr>
                <w:rStyle w:val="Hyperlink"/>
                <w:noProof/>
              </w:rPr>
              <w:t>5</w:t>
            </w:r>
            <w:r w:rsidR="008F41F0">
              <w:rPr>
                <w:rFonts w:asciiTheme="minorHAnsi" w:eastAsiaTheme="minorEastAsia" w:hAnsiTheme="minorHAnsi"/>
                <w:noProof/>
                <w:lang w:eastAsia="en-AU"/>
              </w:rPr>
              <w:tab/>
            </w:r>
            <w:r w:rsidR="008F41F0" w:rsidRPr="009C086A">
              <w:rPr>
                <w:rStyle w:val="Hyperlink"/>
                <w:noProof/>
              </w:rPr>
              <w:t>Outcomes and Insights</w:t>
            </w:r>
            <w:r w:rsidR="008F41F0">
              <w:rPr>
                <w:noProof/>
                <w:webHidden/>
              </w:rPr>
              <w:tab/>
            </w:r>
            <w:r w:rsidR="008F41F0">
              <w:rPr>
                <w:noProof/>
                <w:webHidden/>
              </w:rPr>
              <w:fldChar w:fldCharType="begin"/>
            </w:r>
            <w:r w:rsidR="008F41F0">
              <w:rPr>
                <w:noProof/>
                <w:webHidden/>
              </w:rPr>
              <w:instrText xml:space="preserve"> PAGEREF _Toc52110096 \h </w:instrText>
            </w:r>
            <w:r w:rsidR="008F41F0">
              <w:rPr>
                <w:noProof/>
                <w:webHidden/>
              </w:rPr>
            </w:r>
            <w:r w:rsidR="008F41F0">
              <w:rPr>
                <w:noProof/>
                <w:webHidden/>
              </w:rPr>
              <w:fldChar w:fldCharType="separate"/>
            </w:r>
            <w:r w:rsidR="009F343F">
              <w:rPr>
                <w:noProof/>
                <w:webHidden/>
              </w:rPr>
              <w:t>6</w:t>
            </w:r>
            <w:r w:rsidR="008F41F0">
              <w:rPr>
                <w:noProof/>
                <w:webHidden/>
              </w:rPr>
              <w:fldChar w:fldCharType="end"/>
            </w:r>
          </w:hyperlink>
        </w:p>
        <w:p w14:paraId="6445E608" w14:textId="4C14DCC7" w:rsidR="008F41F0" w:rsidRDefault="00920EB7">
          <w:pPr>
            <w:pStyle w:val="TOC1"/>
            <w:tabs>
              <w:tab w:val="left" w:pos="440"/>
              <w:tab w:val="right" w:leader="dot" w:pos="9016"/>
            </w:tabs>
            <w:rPr>
              <w:rFonts w:asciiTheme="minorHAnsi" w:eastAsiaTheme="minorEastAsia" w:hAnsiTheme="minorHAnsi"/>
              <w:noProof/>
              <w:lang w:eastAsia="en-AU"/>
            </w:rPr>
          </w:pPr>
          <w:hyperlink w:anchor="_Toc52110097" w:history="1">
            <w:r w:rsidR="008F41F0" w:rsidRPr="009C086A">
              <w:rPr>
                <w:rStyle w:val="Hyperlink"/>
                <w:noProof/>
              </w:rPr>
              <w:t>6</w:t>
            </w:r>
            <w:r w:rsidR="008F41F0">
              <w:rPr>
                <w:rFonts w:asciiTheme="minorHAnsi" w:eastAsiaTheme="minorEastAsia" w:hAnsiTheme="minorHAnsi"/>
                <w:noProof/>
                <w:lang w:eastAsia="en-AU"/>
              </w:rPr>
              <w:tab/>
            </w:r>
            <w:r w:rsidR="008F41F0" w:rsidRPr="009C086A">
              <w:rPr>
                <w:rStyle w:val="Hyperlink"/>
                <w:noProof/>
              </w:rPr>
              <w:t>Summary</w:t>
            </w:r>
            <w:r w:rsidR="008F41F0">
              <w:rPr>
                <w:noProof/>
                <w:webHidden/>
              </w:rPr>
              <w:tab/>
            </w:r>
            <w:r w:rsidR="008F41F0">
              <w:rPr>
                <w:noProof/>
                <w:webHidden/>
              </w:rPr>
              <w:fldChar w:fldCharType="begin"/>
            </w:r>
            <w:r w:rsidR="008F41F0">
              <w:rPr>
                <w:noProof/>
                <w:webHidden/>
              </w:rPr>
              <w:instrText xml:space="preserve"> PAGEREF _Toc52110097 \h </w:instrText>
            </w:r>
            <w:r w:rsidR="008F41F0">
              <w:rPr>
                <w:noProof/>
                <w:webHidden/>
              </w:rPr>
            </w:r>
            <w:r w:rsidR="008F41F0">
              <w:rPr>
                <w:noProof/>
                <w:webHidden/>
              </w:rPr>
              <w:fldChar w:fldCharType="separate"/>
            </w:r>
            <w:r w:rsidR="009F343F">
              <w:rPr>
                <w:noProof/>
                <w:webHidden/>
              </w:rPr>
              <w:t>7</w:t>
            </w:r>
            <w:r w:rsidR="008F41F0">
              <w:rPr>
                <w:noProof/>
                <w:webHidden/>
              </w:rPr>
              <w:fldChar w:fldCharType="end"/>
            </w:r>
          </w:hyperlink>
        </w:p>
        <w:p w14:paraId="6896B51E" w14:textId="77777777" w:rsidR="0023172C" w:rsidRDefault="0023172C">
          <w:r>
            <w:rPr>
              <w:b/>
              <w:bCs/>
              <w:noProof/>
            </w:rPr>
            <w:fldChar w:fldCharType="end"/>
          </w:r>
        </w:p>
      </w:sdtContent>
    </w:sdt>
    <w:p w14:paraId="78AF3588" w14:textId="77777777" w:rsidR="0023172C" w:rsidRPr="0023172C" w:rsidRDefault="0023172C" w:rsidP="00516497">
      <w:pPr>
        <w:pStyle w:val="ListParagraph"/>
        <w:numPr>
          <w:ilvl w:val="0"/>
          <w:numId w:val="5"/>
        </w:numPr>
      </w:pPr>
    </w:p>
    <w:p w14:paraId="74A5A959" w14:textId="77777777" w:rsidR="0023172C" w:rsidRPr="0023172C" w:rsidRDefault="0023172C" w:rsidP="0023172C"/>
    <w:p w14:paraId="125EC0C8" w14:textId="77777777" w:rsidR="0023172C" w:rsidRPr="0023172C" w:rsidRDefault="0023172C" w:rsidP="0023172C"/>
    <w:p w14:paraId="58167F76" w14:textId="77777777" w:rsidR="0023172C" w:rsidRDefault="0023172C" w:rsidP="0023172C">
      <w:pPr>
        <w:sectPr w:rsidR="0023172C">
          <w:pgSz w:w="11906" w:h="16838"/>
          <w:pgMar w:top="1440" w:right="1440" w:bottom="1440" w:left="1440" w:header="708" w:footer="708" w:gutter="0"/>
          <w:cols w:space="708"/>
          <w:docGrid w:linePitch="360"/>
        </w:sectPr>
      </w:pPr>
    </w:p>
    <w:p w14:paraId="7224C4A8" w14:textId="77777777" w:rsidR="003E1522" w:rsidRDefault="0023172C" w:rsidP="00467B2E">
      <w:pPr>
        <w:pStyle w:val="Heading1"/>
        <w:numPr>
          <w:ilvl w:val="0"/>
          <w:numId w:val="8"/>
        </w:numPr>
      </w:pPr>
      <w:bookmarkStart w:id="58" w:name="_Toc52110090"/>
      <w:commentRangeStart w:id="59"/>
      <w:r>
        <w:lastRenderedPageBreak/>
        <w:t>Defining the Problem</w:t>
      </w:r>
      <w:bookmarkStart w:id="60" w:name="_Toc52110091"/>
      <w:bookmarkEnd w:id="58"/>
      <w:bookmarkEnd w:id="60"/>
      <w:commentRangeEnd w:id="59"/>
      <w:r w:rsidR="00510FC4">
        <w:rPr>
          <w:rStyle w:val="CommentReference"/>
          <w:rFonts w:ascii="Arial" w:eastAsiaTheme="minorHAnsi" w:hAnsi="Arial" w:cstheme="minorBidi"/>
          <w:color w:val="auto"/>
        </w:rPr>
        <w:commentReference w:id="59"/>
      </w:r>
    </w:p>
    <w:p w14:paraId="0799455D" w14:textId="77777777" w:rsidR="001E0607" w:rsidRDefault="001E0607" w:rsidP="001E0607">
      <w:pPr>
        <w:pStyle w:val="Heading2"/>
      </w:pPr>
      <w:r>
        <w:t>What is happening</w:t>
      </w:r>
    </w:p>
    <w:p w14:paraId="1E06BCA8" w14:textId="46FBABE5" w:rsidR="00516497" w:rsidRPr="00516497" w:rsidRDefault="00CF2DC8" w:rsidP="00516497">
      <w:r>
        <w:t xml:space="preserve">According to the 2019 Australian Election Study, public </w:t>
      </w:r>
      <w:r w:rsidR="00150D46">
        <w:t>trust</w:t>
      </w:r>
      <w:r>
        <w:t xml:space="preserve"> </w:t>
      </w:r>
      <w:r w:rsidR="00150D46">
        <w:t>in democratic institutions</w:t>
      </w:r>
      <w:r>
        <w:t xml:space="preserve"> in Australia is at the lowest it has been since the 1970s</w:t>
      </w:r>
      <w:r w:rsidR="00150D46">
        <w:t>. Just 59</w:t>
      </w:r>
      <w:r>
        <w:t>% of Australian</w:t>
      </w:r>
      <w:del w:id="61" w:author="Christopher Symons" w:date="2020-11-04T16:22:00Z">
        <w:r w:rsidDel="00CE4610">
          <w:delText>’</w:delText>
        </w:r>
      </w:del>
      <w:r>
        <w:t xml:space="preserve">s </w:t>
      </w:r>
      <w:r w:rsidR="00150D46">
        <w:t>surveyed said they were satisfied with how democracy is working, down from a record high of 87% in 2007, and only 12% said they believed the government was run for ‘all the people’</w:t>
      </w:r>
      <w:r w:rsidR="00150D46">
        <w:rPr>
          <w:vertAlign w:val="superscript"/>
        </w:rPr>
        <w:t>1</w:t>
      </w:r>
      <w:r w:rsidR="00150D46">
        <w:t xml:space="preserve">. </w:t>
      </w:r>
      <w:r w:rsidR="004D7A3E">
        <w:t xml:space="preserve">This displeasure with government institutions is described further in </w:t>
      </w:r>
      <w:r w:rsidR="004D7A3E">
        <w:fldChar w:fldCharType="begin"/>
      </w:r>
      <w:r w:rsidR="004D7A3E">
        <w:instrText xml:space="preserve"> REF _Ref52120670 \h </w:instrText>
      </w:r>
      <w:r w:rsidR="004D7A3E">
        <w:fldChar w:fldCharType="separate"/>
      </w:r>
      <w:r w:rsidR="009F343F" w:rsidRPr="004D7A3E">
        <w:t xml:space="preserve">Figure </w:t>
      </w:r>
      <w:r w:rsidR="009F343F">
        <w:rPr>
          <w:noProof/>
        </w:rPr>
        <w:t>1</w:t>
      </w:r>
      <w:r w:rsidR="004D7A3E">
        <w:fldChar w:fldCharType="end"/>
      </w:r>
      <w:r w:rsidR="004D7A3E">
        <w:t>.</w:t>
      </w:r>
    </w:p>
    <w:p w14:paraId="03803188" w14:textId="77777777" w:rsidR="0023172C" w:rsidRDefault="004D23BE" w:rsidP="004D7A3E">
      <w:pPr>
        <w:spacing w:after="0"/>
        <w:jc w:val="center"/>
      </w:pPr>
      <w:r>
        <w:rPr>
          <w:noProof/>
          <w:lang w:eastAsia="en-AU"/>
        </w:rPr>
        <w:drawing>
          <wp:inline distT="0" distB="0" distL="0" distR="0" wp14:anchorId="30B65072" wp14:editId="5D38DFEE">
            <wp:extent cx="4540250" cy="1828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eastAsia="en-AU"/>
        </w:rPr>
        <w:drawing>
          <wp:inline distT="0" distB="0" distL="0" distR="0" wp14:anchorId="69F3A857" wp14:editId="438E0D9D">
            <wp:extent cx="4540250"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467B2E">
        <w:rPr>
          <w:noProof/>
          <w:lang w:eastAsia="en-AU"/>
        </w:rPr>
        <w:drawing>
          <wp:inline distT="0" distB="0" distL="0" distR="0" wp14:anchorId="3BAD0B1D" wp14:editId="78903185">
            <wp:extent cx="4540623"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7F8E03B" w14:textId="2FAF4E97" w:rsidR="003E1522" w:rsidRPr="004D7A3E" w:rsidRDefault="00467B2E" w:rsidP="004D7A3E">
      <w:pPr>
        <w:pStyle w:val="Caption"/>
      </w:pPr>
      <w:bookmarkStart w:id="62" w:name="_Ref52120670"/>
      <w:r w:rsidRPr="004D7A3E">
        <w:t xml:space="preserve">Figure </w:t>
      </w:r>
      <w:r w:rsidR="00BF35BB">
        <w:fldChar w:fldCharType="begin"/>
      </w:r>
      <w:r w:rsidR="00BF35BB">
        <w:instrText xml:space="preserve"> SEQ Figure \* ARABIC </w:instrText>
      </w:r>
      <w:r w:rsidR="00BF35BB">
        <w:fldChar w:fldCharType="separate"/>
      </w:r>
      <w:r w:rsidR="009F343F">
        <w:rPr>
          <w:noProof/>
        </w:rPr>
        <w:t>1</w:t>
      </w:r>
      <w:r w:rsidR="00BF35BB">
        <w:rPr>
          <w:noProof/>
        </w:rPr>
        <w:fldChar w:fldCharType="end"/>
      </w:r>
      <w:bookmarkEnd w:id="62"/>
      <w:r w:rsidRPr="004D7A3E">
        <w:t xml:space="preserve">: </w:t>
      </w:r>
      <w:r w:rsidR="004D7A3E" w:rsidRPr="004D7A3E">
        <w:t xml:space="preserve">Trends in </w:t>
      </w:r>
      <w:r w:rsidRPr="004D7A3E">
        <w:t>Australian Trust in Politicians and Government Institutions</w:t>
      </w:r>
    </w:p>
    <w:p w14:paraId="51BF2F9E" w14:textId="77777777" w:rsidR="00467B2E" w:rsidRDefault="009147FB" w:rsidP="0023172C">
      <w:r>
        <w:t xml:space="preserve">Stories of government corruption have filled news articles in recent years such as the now infamous Sports Rorts scandal, Barnaby Joyce’s $80M water buybacks and the Department of Infrastructure and Transports recent $30M purchase of land for the Western Sydney Airport which was valued at just $3M. </w:t>
      </w:r>
    </w:p>
    <w:p w14:paraId="2E92A7BA" w14:textId="77777777" w:rsidR="004D7A3E" w:rsidRDefault="009147FB" w:rsidP="0023172C">
      <w:r>
        <w:t>The trends above show</w:t>
      </w:r>
      <w:r w:rsidR="001E0607">
        <w:t>s</w:t>
      </w:r>
      <w:r>
        <w:t xml:space="preserve"> that public is becoming more sceptical of government</w:t>
      </w:r>
      <w:r w:rsidR="001E0607">
        <w:t>, justified by these frequent corruption scandals</w:t>
      </w:r>
      <w:r>
        <w:t xml:space="preserve">. </w:t>
      </w:r>
      <w:r w:rsidR="001E0607">
        <w:t xml:space="preserve">Corruption is not new but, with the availability of data in </w:t>
      </w:r>
      <w:r w:rsidR="001E0607">
        <w:lastRenderedPageBreak/>
        <w:t>the modern era, the solutions to it can be. Rapidly exposing this corruption and informing voters is</w:t>
      </w:r>
      <w:r>
        <w:t xml:space="preserve"> </w:t>
      </w:r>
      <w:r w:rsidR="001E0607">
        <w:t>the most powerful way to discourage this behaviour.</w:t>
      </w:r>
    </w:p>
    <w:p w14:paraId="4B39508E" w14:textId="77777777" w:rsidR="001E0607" w:rsidRDefault="001E0607" w:rsidP="001E0607">
      <w:pPr>
        <w:pStyle w:val="Heading2"/>
      </w:pPr>
      <w:r>
        <w:t xml:space="preserve">How will the problem be </w:t>
      </w:r>
      <w:proofErr w:type="gramStart"/>
      <w:r>
        <w:t>addressed</w:t>
      </w:r>
      <w:proofErr w:type="gramEnd"/>
    </w:p>
    <w:p w14:paraId="70D42416" w14:textId="4F0656FA" w:rsidR="00021034" w:rsidRDefault="001E0607" w:rsidP="001E0607">
      <w:pPr>
        <w:rPr>
          <w:ins w:id="63" w:author="Christopher Symons" w:date="2020-11-04T16:26:00Z"/>
        </w:rPr>
      </w:pPr>
      <w:r>
        <w:t>There are many forms of corruption in government; the type of corruption that this project aims to expose is pork barrelling – the use of public funds in a manner which is designed to win elections, regardless of the needs of the people.</w:t>
      </w:r>
      <w:r w:rsidR="00021034">
        <w:t xml:space="preserve"> This first phase of the project will serve as a ‘proof of concept’, focussing on the use of Queensland state funds and state elections. The data collected will include electoral maps, electoral results, the Queensland State Infrastructure Plan and census data. With this information, seats will be categorised broadly into their parties and safe/marginal. From there, relationships between spending and other parameters will be explored using basic exploratory data analysis. </w:t>
      </w:r>
      <w:r w:rsidR="00983CE2">
        <w:t xml:space="preserve">Any potential correlations found in the data will have a model developed to determine if there is a statistically significant relationship. </w:t>
      </w:r>
      <w:r w:rsidR="00021034">
        <w:t>Finally, a web tool will be used to convey to voters what behaviour they can expect from their elected officials.</w:t>
      </w:r>
    </w:p>
    <w:p w14:paraId="574920A0" w14:textId="5033EDA1" w:rsidR="00CE4610" w:rsidRDefault="00CE4610" w:rsidP="00CE4610">
      <w:pPr>
        <w:pStyle w:val="Heading2"/>
        <w:numPr>
          <w:ilvl w:val="1"/>
          <w:numId w:val="15"/>
        </w:numPr>
        <w:rPr>
          <w:ins w:id="64" w:author="Christopher Symons" w:date="2020-11-04T16:26:00Z"/>
        </w:rPr>
      </w:pPr>
      <w:ins w:id="65" w:author="Christopher Symons" w:date="2020-11-04T16:27:00Z">
        <w:r>
          <w:t>What related works exist?</w:t>
        </w:r>
      </w:ins>
    </w:p>
    <w:p w14:paraId="22BFF00D" w14:textId="28CF94B1" w:rsidR="00510FC4" w:rsidRDefault="00CE4610" w:rsidP="001E0607">
      <w:pPr>
        <w:rPr>
          <w:ins w:id="66" w:author="Christopher Symons" w:date="2020-11-04T16:46:00Z"/>
        </w:rPr>
      </w:pPr>
      <w:ins w:id="67" w:author="Christopher Symons" w:date="2020-11-04T16:34:00Z">
        <w:r>
          <w:t xml:space="preserve">Many groups </w:t>
        </w:r>
        <w:r w:rsidR="00E124F4">
          <w:t xml:space="preserve">have </w:t>
        </w:r>
      </w:ins>
      <w:ins w:id="68" w:author="Christopher Symons" w:date="2020-11-04T16:37:00Z">
        <w:r w:rsidR="00E124F4">
          <w:t xml:space="preserve">analysed and visualised government expenditure, and several groups </w:t>
        </w:r>
      </w:ins>
      <w:ins w:id="69" w:author="Christopher Symons" w:date="2020-11-04T16:38:00Z">
        <w:r w:rsidR="00E124F4">
          <w:t xml:space="preserve">in Australia and elsewhere </w:t>
        </w:r>
      </w:ins>
      <w:ins w:id="70" w:author="Christopher Symons" w:date="2020-11-04T16:37:00Z">
        <w:r w:rsidR="00E124F4">
          <w:t xml:space="preserve">have published </w:t>
        </w:r>
      </w:ins>
      <w:ins w:id="71" w:author="Christopher Symons" w:date="2020-11-04T16:35:00Z">
        <w:r w:rsidR="00E124F4">
          <w:t xml:space="preserve">analytic tools </w:t>
        </w:r>
      </w:ins>
      <w:ins w:id="72" w:author="Christopher Symons" w:date="2020-11-04T16:38:00Z">
        <w:r w:rsidR="00E124F4">
          <w:t xml:space="preserve">aimed at allowing a layperson to visualise </w:t>
        </w:r>
      </w:ins>
      <w:ins w:id="73" w:author="Christopher Symons" w:date="2020-11-04T16:35:00Z">
        <w:r w:rsidR="00E124F4">
          <w:t>government expenditure</w:t>
        </w:r>
      </w:ins>
      <w:ins w:id="74" w:author="Christopher Symons" w:date="2020-11-04T16:38:00Z">
        <w:r w:rsidR="00E124F4">
          <w:t>. B</w:t>
        </w:r>
      </w:ins>
      <w:ins w:id="75" w:author="Christopher Symons" w:date="2020-11-04T16:35:00Z">
        <w:r w:rsidR="00E124F4">
          <w:t>ut we have found</w:t>
        </w:r>
      </w:ins>
      <w:ins w:id="76" w:author="Christopher Symons" w:date="2020-11-04T16:38:00Z">
        <w:r w:rsidR="00E124F4">
          <w:t xml:space="preserve"> that</w:t>
        </w:r>
      </w:ins>
      <w:ins w:id="77" w:author="Christopher Symons" w:date="2020-11-04T16:35:00Z">
        <w:r w:rsidR="00E124F4">
          <w:t xml:space="preserve"> few</w:t>
        </w:r>
      </w:ins>
      <w:ins w:id="78" w:author="Christopher Symons" w:date="2020-11-04T16:36:00Z">
        <w:r w:rsidR="00E124F4">
          <w:t xml:space="preserve"> </w:t>
        </w:r>
      </w:ins>
      <w:ins w:id="79" w:author="Christopher Symons" w:date="2020-11-04T16:35:00Z">
        <w:r w:rsidR="00E124F4">
          <w:t xml:space="preserve">of </w:t>
        </w:r>
      </w:ins>
      <w:ins w:id="80" w:author="Christopher Symons" w:date="2020-11-04T16:36:00Z">
        <w:r w:rsidR="00E124F4">
          <w:t xml:space="preserve">these offerings </w:t>
        </w:r>
      </w:ins>
      <w:ins w:id="81" w:author="Christopher Symons" w:date="2020-11-04T16:39:00Z">
        <w:r w:rsidR="00E124F4">
          <w:t xml:space="preserve">are focused on the </w:t>
        </w:r>
      </w:ins>
      <w:ins w:id="82" w:author="Christopher Symons" w:date="2020-11-04T16:36:00Z">
        <w:r w:rsidR="00E124F4">
          <w:t xml:space="preserve">spatial </w:t>
        </w:r>
      </w:ins>
      <w:ins w:id="83" w:author="Christopher Symons" w:date="2020-11-04T16:39:00Z">
        <w:r w:rsidR="00E124F4">
          <w:t>dimension of the data, and</w:t>
        </w:r>
      </w:ins>
      <w:ins w:id="84" w:author="Christopher Symons" w:date="2020-11-04T16:40:00Z">
        <w:r w:rsidR="00E124F4">
          <w:t>,</w:t>
        </w:r>
      </w:ins>
      <w:ins w:id="85" w:author="Christopher Symons" w:date="2020-11-04T16:39:00Z">
        <w:r w:rsidR="00E124F4">
          <w:t xml:space="preserve"> surprisingly, that none have </w:t>
        </w:r>
      </w:ins>
      <w:ins w:id="86" w:author="Christopher Symons" w:date="2020-11-04T16:43:00Z">
        <w:r w:rsidR="00E124F4">
          <w:t>attempted to link expenditure data with electoral political data by</w:t>
        </w:r>
      </w:ins>
      <w:ins w:id="87" w:author="Christopher Symons" w:date="2020-11-04T16:44:00Z">
        <w:r w:rsidR="00510FC4">
          <w:t xml:space="preserve"> using electoral boundar</w:t>
        </w:r>
      </w:ins>
      <w:ins w:id="88" w:author="Christopher Symons" w:date="2020-11-04T16:45:00Z">
        <w:r w:rsidR="00510FC4">
          <w:t>ies to attribute an electorate to each expenditure line item.</w:t>
        </w:r>
      </w:ins>
    </w:p>
    <w:p w14:paraId="3E880366" w14:textId="01EEFA4D" w:rsidR="00510FC4" w:rsidRDefault="00510FC4" w:rsidP="001E0607">
      <w:pPr>
        <w:rPr>
          <w:ins w:id="89" w:author="Christopher Symons" w:date="2020-11-04T16:45:00Z"/>
        </w:rPr>
      </w:pPr>
      <w:ins w:id="90" w:author="Christopher Symons" w:date="2020-11-04T16:46:00Z">
        <w:r>
          <w:t xml:space="preserve">The </w:t>
        </w:r>
      </w:ins>
      <w:proofErr w:type="spellStart"/>
      <w:ins w:id="91" w:author="Christopher Symons" w:date="2020-11-04T16:47:00Z">
        <w:r>
          <w:t>Truii</w:t>
        </w:r>
        <w:proofErr w:type="spellEnd"/>
        <w:r>
          <w:t xml:space="preserve"> / Advance </w:t>
        </w:r>
        <w:proofErr w:type="spellStart"/>
        <w:r>
          <w:t>Queenland</w:t>
        </w:r>
        <w:proofErr w:type="spellEnd"/>
        <w:r>
          <w:t xml:space="preserve"> project qld.govspend.info </w:t>
        </w:r>
      </w:ins>
      <w:ins w:id="92" w:author="Christopher Symons" w:date="2020-11-04T16:48:00Z">
        <w:r>
          <w:t xml:space="preserve">provides an interactive spatial visualisation of Queensland government expenditure. It includes </w:t>
        </w:r>
      </w:ins>
      <w:ins w:id="93" w:author="Christopher Symons" w:date="2020-11-04T16:49:00Z">
        <w:r>
          <w:t>informative storytelling elements. But it does not attempt to link to electoral political data.</w:t>
        </w:r>
      </w:ins>
    </w:p>
    <w:p w14:paraId="15794B4B" w14:textId="77777777" w:rsidR="001E0607" w:rsidRDefault="001E0607" w:rsidP="0023172C"/>
    <w:p w14:paraId="694A33EA" w14:textId="77777777" w:rsidR="003E1522" w:rsidRDefault="003E1522" w:rsidP="0023172C">
      <w:pPr>
        <w:sectPr w:rsidR="003E1522" w:rsidSect="00983CE2">
          <w:footerReference w:type="default" r:id="rId18"/>
          <w:pgSz w:w="11906" w:h="16838"/>
          <w:pgMar w:top="1440" w:right="1440" w:bottom="1440" w:left="1440" w:header="708" w:footer="708" w:gutter="0"/>
          <w:pgNumType w:start="1"/>
          <w:cols w:space="708"/>
          <w:docGrid w:linePitch="360"/>
        </w:sectPr>
      </w:pPr>
    </w:p>
    <w:p w14:paraId="5EB696A3" w14:textId="77777777" w:rsidR="00C677A0" w:rsidRPr="00C677A0" w:rsidRDefault="0023172C" w:rsidP="00C677A0">
      <w:pPr>
        <w:pStyle w:val="Heading1"/>
      </w:pPr>
      <w:bookmarkStart w:id="94" w:name="_Toc52110093"/>
      <w:commentRangeStart w:id="95"/>
      <w:r>
        <w:lastRenderedPageBreak/>
        <w:t>Sourcing Methodology</w:t>
      </w:r>
      <w:bookmarkEnd w:id="94"/>
      <w:commentRangeEnd w:id="95"/>
      <w:r w:rsidR="00F14BB6">
        <w:rPr>
          <w:rStyle w:val="CommentReference"/>
          <w:rFonts w:ascii="Arial" w:eastAsiaTheme="minorHAnsi" w:hAnsi="Arial" w:cstheme="minorBidi"/>
          <w:color w:val="auto"/>
        </w:rPr>
        <w:commentReference w:id="95"/>
      </w:r>
    </w:p>
    <w:p w14:paraId="1DBDC402" w14:textId="1C7BB32B" w:rsidR="0023172C" w:rsidRDefault="00942B36" w:rsidP="00C677A0">
      <w:pPr>
        <w:pStyle w:val="Heading2"/>
      </w:pPr>
      <w:bookmarkStart w:id="96" w:name="_Toc52110094"/>
      <w:bookmarkEnd w:id="96"/>
      <w:r>
        <w:t>Getting the data</w:t>
      </w:r>
    </w:p>
    <w:p w14:paraId="3D1885A3" w14:textId="74DDBCC9" w:rsidR="005F2808" w:rsidRDefault="00610750" w:rsidP="00942B36">
      <w:r>
        <w:t xml:space="preserve">In order to answer to our question and find out whether spending project following a fair pattern, we gathered different type of dataset form various sources </w:t>
      </w:r>
      <w:r w:rsidR="00131AF2">
        <w:t>listed as</w:t>
      </w:r>
      <w:r>
        <w:t xml:space="preserve"> below:</w:t>
      </w:r>
    </w:p>
    <w:p w14:paraId="50952F3E" w14:textId="64F1A34B" w:rsidR="00942B36" w:rsidRDefault="00774695" w:rsidP="00610750">
      <w:pPr>
        <w:pStyle w:val="ListParagraph"/>
        <w:numPr>
          <w:ilvl w:val="0"/>
          <w:numId w:val="10"/>
        </w:numPr>
      </w:pPr>
      <w:r w:rsidRPr="00774695">
        <w:t>Queensland</w:t>
      </w:r>
      <w:r w:rsidR="00610750">
        <w:t xml:space="preserve"> state e</w:t>
      </w:r>
      <w:r w:rsidR="00610750" w:rsidRPr="00610750">
        <w:t>lection results and statistics</w:t>
      </w:r>
      <w:r w:rsidR="00610750">
        <w:t>:</w:t>
      </w:r>
    </w:p>
    <w:p w14:paraId="251270A1" w14:textId="2A6793F9" w:rsidR="00610750" w:rsidRDefault="00610750" w:rsidP="00A82E66">
      <w:pPr>
        <w:pStyle w:val="ListParagraph"/>
      </w:pPr>
      <w:r>
        <w:t xml:space="preserve">This </w:t>
      </w:r>
      <w:r w:rsidR="00A82E66">
        <w:t xml:space="preserve">source provides data regarding </w:t>
      </w:r>
      <w:r w:rsidR="00A82E66" w:rsidRPr="00A82E66">
        <w:t>State election results</w:t>
      </w:r>
      <w:r w:rsidR="00A82E66">
        <w:t xml:space="preserve"> from 2009 to 2017 by d</w:t>
      </w:r>
      <w:r w:rsidR="00A82E66" w:rsidRPr="00A82E66">
        <w:t>istrict List</w:t>
      </w:r>
      <w:r w:rsidR="00A82E66">
        <w:t>. It also includes information about d</w:t>
      </w:r>
      <w:r w:rsidR="00A82E66" w:rsidRPr="00A82E66">
        <w:t xml:space="preserve">eclared </w:t>
      </w:r>
      <w:r w:rsidR="00A82E66">
        <w:t>s</w:t>
      </w:r>
      <w:r w:rsidR="00A82E66" w:rsidRPr="00A82E66">
        <w:t xml:space="preserve">eats </w:t>
      </w:r>
      <w:r w:rsidR="00A82E66">
        <w:t>s</w:t>
      </w:r>
      <w:r w:rsidR="00A82E66" w:rsidRPr="00A82E66">
        <w:t xml:space="preserve">ummary, </w:t>
      </w:r>
      <w:r w:rsidR="00A82E66">
        <w:t>p</w:t>
      </w:r>
      <w:r w:rsidR="00A82E66" w:rsidRPr="00A82E66">
        <w:t xml:space="preserve">references </w:t>
      </w:r>
      <w:r w:rsidR="00A82E66">
        <w:t>t</w:t>
      </w:r>
      <w:r w:rsidR="00A82E66" w:rsidRPr="00A82E66">
        <w:t xml:space="preserve">otal </w:t>
      </w:r>
      <w:r w:rsidR="00A82E66">
        <w:t>c</w:t>
      </w:r>
      <w:r w:rsidR="00A82E66" w:rsidRPr="00A82E66">
        <w:t xml:space="preserve">andidates </w:t>
      </w:r>
      <w:r w:rsidR="00A82E66">
        <w:t>n</w:t>
      </w:r>
      <w:r w:rsidR="00A82E66" w:rsidRPr="00A82E66">
        <w:t xml:space="preserve">ominated for </w:t>
      </w:r>
      <w:r w:rsidR="00A82E66">
        <w:t>e</w:t>
      </w:r>
      <w:r w:rsidR="00A82E66" w:rsidRPr="00A82E66">
        <w:t xml:space="preserve">lection by </w:t>
      </w:r>
      <w:r w:rsidR="00A82E66">
        <w:t>each p</w:t>
      </w:r>
      <w:r w:rsidR="00A82E66" w:rsidRPr="00A82E66">
        <w:t xml:space="preserve">arty </w:t>
      </w:r>
      <w:r w:rsidR="00131AF2" w:rsidRPr="00A82E66">
        <w:t xml:space="preserve">and </w:t>
      </w:r>
      <w:r w:rsidR="00131AF2">
        <w:t>two</w:t>
      </w:r>
      <w:r w:rsidR="00A82E66" w:rsidRPr="00A82E66">
        <w:t xml:space="preserve"> </w:t>
      </w:r>
      <w:r w:rsidR="00A82E66">
        <w:t>c</w:t>
      </w:r>
      <w:r w:rsidR="00A82E66" w:rsidRPr="00A82E66">
        <w:t xml:space="preserve">andidate </w:t>
      </w:r>
      <w:r w:rsidR="00A82E66">
        <w:t>r</w:t>
      </w:r>
      <w:r w:rsidR="00A82E66" w:rsidRPr="00A82E66">
        <w:t xml:space="preserve">esults after </w:t>
      </w:r>
      <w:r w:rsidR="00A82E66">
        <w:t>d</w:t>
      </w:r>
      <w:r w:rsidR="00A82E66" w:rsidRPr="00A82E66">
        <w:t xml:space="preserve">istribution of </w:t>
      </w:r>
      <w:r w:rsidR="00A82E66">
        <w:t>p</w:t>
      </w:r>
      <w:r w:rsidR="00A82E66" w:rsidRPr="00A82E66">
        <w:t>references</w:t>
      </w:r>
      <w:r w:rsidR="00A82E66">
        <w:t>.</w:t>
      </w:r>
    </w:p>
    <w:p w14:paraId="2AF8D50D" w14:textId="24BDD9BD" w:rsidR="00610750" w:rsidRDefault="00920EB7" w:rsidP="00610750">
      <w:pPr>
        <w:pStyle w:val="ListParagraph"/>
      </w:pPr>
      <w:hyperlink r:id="rId19" w:history="1">
        <w:r w:rsidR="00610750" w:rsidRPr="003C1D29">
          <w:rPr>
            <w:rStyle w:val="Hyperlink"/>
          </w:rPr>
          <w:t>https://www.ecq.qld.gov.au/elections/election-results</w:t>
        </w:r>
      </w:hyperlink>
    </w:p>
    <w:p w14:paraId="2256DE96" w14:textId="77777777" w:rsidR="00A82E66" w:rsidRDefault="00A82E66" w:rsidP="00610750">
      <w:pPr>
        <w:pStyle w:val="ListParagraph"/>
      </w:pPr>
    </w:p>
    <w:p w14:paraId="28A1DE1C" w14:textId="5E097DA9" w:rsidR="00A82E66" w:rsidRDefault="00A82E66" w:rsidP="00A82E66">
      <w:pPr>
        <w:pStyle w:val="ListParagraph"/>
        <w:numPr>
          <w:ilvl w:val="0"/>
          <w:numId w:val="10"/>
        </w:numPr>
      </w:pPr>
      <w:r>
        <w:t>Queensland Spatial Catalogue – Q-Spatial:</w:t>
      </w:r>
    </w:p>
    <w:p w14:paraId="64D2AB1E" w14:textId="05C20223" w:rsidR="00A82E66" w:rsidRDefault="00A82E66" w:rsidP="00A82E66">
      <w:pPr>
        <w:pStyle w:val="ListParagraph"/>
      </w:pPr>
      <w:r>
        <w:t xml:space="preserve">This service is a Queensland Government initiative to provide improved public access to a variety of spatial and associated data. </w:t>
      </w:r>
    </w:p>
    <w:p w14:paraId="1FA17EC1" w14:textId="5DD6F6C2" w:rsidR="00A82E66" w:rsidRDefault="00475A05" w:rsidP="00A82E66">
      <w:pPr>
        <w:pStyle w:val="ListParagraph"/>
      </w:pPr>
      <w:r>
        <w:t>T</w:t>
      </w:r>
      <w:r w:rsidR="00A82E66">
        <w:t>his</w:t>
      </w:r>
      <w:r>
        <w:t xml:space="preserve"> dataset provides spatial data regarding 93</w:t>
      </w:r>
      <w:r w:rsidR="00A82E66" w:rsidRPr="00A82E66">
        <w:t xml:space="preserve"> electoral boundaries </w:t>
      </w:r>
      <w:r>
        <w:t xml:space="preserve">in </w:t>
      </w:r>
      <w:r w:rsidR="00A82E66" w:rsidRPr="00A82E66">
        <w:t>2017</w:t>
      </w:r>
    </w:p>
    <w:p w14:paraId="14153D92" w14:textId="379AB18B" w:rsidR="00975F4B" w:rsidRDefault="00920EB7" w:rsidP="00475A05">
      <w:pPr>
        <w:pStyle w:val="ListParagraph"/>
        <w:rPr>
          <w:rStyle w:val="Hyperlink"/>
        </w:rPr>
      </w:pPr>
      <w:hyperlink r:id="rId20" w:history="1">
        <w:r w:rsidR="00774695" w:rsidRPr="008631E0">
          <w:rPr>
            <w:rStyle w:val="Hyperlink"/>
          </w:rPr>
          <w:t>http://qldspatial.information.qld.gov.au/catalogue/cus</w:t>
        </w:r>
        <w:r w:rsidR="00774695" w:rsidRPr="008631E0">
          <w:rPr>
            <w:rStyle w:val="Hyperlink"/>
          </w:rPr>
          <w:t>t</w:t>
        </w:r>
        <w:r w:rsidR="00774695" w:rsidRPr="008631E0">
          <w:rPr>
            <w:rStyle w:val="Hyperlink"/>
          </w:rPr>
          <w:t>om/detail.page?fid={079E7EF8-30C5-4C1D-9ABF-3D196713694F}</w:t>
        </w:r>
      </w:hyperlink>
    </w:p>
    <w:p w14:paraId="4499EFCC" w14:textId="609137D4" w:rsidR="00475A05" w:rsidRDefault="00475A05" w:rsidP="00475A05">
      <w:pPr>
        <w:pStyle w:val="ListParagraph"/>
        <w:rPr>
          <w:rStyle w:val="Hyperlink"/>
        </w:rPr>
      </w:pPr>
    </w:p>
    <w:p w14:paraId="21F628A6" w14:textId="3EA10D31" w:rsidR="00475A05" w:rsidRPr="00131AF2" w:rsidRDefault="00B078F8" w:rsidP="00475A05">
      <w:pPr>
        <w:pStyle w:val="ListParagraph"/>
        <w:numPr>
          <w:ilvl w:val="0"/>
          <w:numId w:val="10"/>
        </w:numPr>
      </w:pPr>
      <w:r w:rsidRPr="00131AF2">
        <w:t>The Queensland government open data portal provides public with the data on current and future Queensland government capital works building projects undertaken across Queensland. This dataset is</w:t>
      </w:r>
      <w:r w:rsidR="00475A05" w:rsidRPr="00131AF2">
        <w:t xml:space="preserve"> a CSV file with more than 20 attributes such as the title department and the total estimated cost</w:t>
      </w:r>
    </w:p>
    <w:p w14:paraId="387DA83C" w14:textId="1F2AB593" w:rsidR="00B078F8" w:rsidRDefault="00920EB7" w:rsidP="00B078F8">
      <w:pPr>
        <w:pStyle w:val="ListParagraph"/>
        <w:rPr>
          <w:rStyle w:val="Hyperlink"/>
        </w:rPr>
      </w:pPr>
      <w:hyperlink r:id="rId21" w:history="1">
        <w:r w:rsidR="00B078F8" w:rsidRPr="003C1D29">
          <w:rPr>
            <w:rStyle w:val="Hyperlink"/>
          </w:rPr>
          <w:t>https://www.data.qld.gov.au/dataset/b518dada-3d2a-4d85-bd2c-febe197863c7/resource/410fb21f-8c5a-43a1-8b57-a74a3329d1d0</w:t>
        </w:r>
      </w:hyperlink>
    </w:p>
    <w:p w14:paraId="385455AA" w14:textId="77777777" w:rsidR="00B078F8" w:rsidRPr="00B078F8" w:rsidRDefault="00B078F8" w:rsidP="00B078F8">
      <w:pPr>
        <w:pStyle w:val="ListParagraph"/>
        <w:rPr>
          <w:rStyle w:val="Hyperlink"/>
        </w:rPr>
      </w:pPr>
    </w:p>
    <w:p w14:paraId="67658CE2" w14:textId="3CD2BF37" w:rsidR="00475A05" w:rsidRDefault="00475A05" w:rsidP="00A51D4D">
      <w:pPr>
        <w:pStyle w:val="ListParagraph"/>
        <w:numPr>
          <w:ilvl w:val="0"/>
          <w:numId w:val="10"/>
        </w:numPr>
        <w:jc w:val="left"/>
      </w:pPr>
      <w:r w:rsidRPr="00131AF2">
        <w:t xml:space="preserve">Census Data based on LGA (local Government areas) owned by Australian Bureau of Statistics. 2016 Census data consists of more than 15,000 features for 89 State Electoral Divisions. Initial EDA and feature selection were carried out based on its metadata. </w:t>
      </w:r>
      <w:hyperlink r:id="rId22" w:history="1">
        <w:r w:rsidRPr="003C1D29">
          <w:rPr>
            <w:rStyle w:val="Hyperlink"/>
          </w:rPr>
          <w:t>https://www.abs.gov.au/websitedbs/D3310114.nsf/Home/2016%20search%20by%20geography</w:t>
        </w:r>
      </w:hyperlink>
    </w:p>
    <w:p w14:paraId="0741C104" w14:textId="77777777" w:rsidR="00475A05" w:rsidRDefault="00920EB7" w:rsidP="00475A05">
      <w:pPr>
        <w:pStyle w:val="ListParagraph"/>
      </w:pPr>
      <w:hyperlink r:id="rId23" w:history="1">
        <w:r w:rsidR="00475A05">
          <w:rPr>
            <w:rStyle w:val="Hyperlink"/>
          </w:rPr>
          <w:t>https://www.abs.gov.au/AUSSTATS/abs@.nsf/DetailsPage/1270.0.55.001July%202016</w:t>
        </w:r>
      </w:hyperlink>
    </w:p>
    <w:p w14:paraId="278CC890" w14:textId="77777777" w:rsidR="00475A05" w:rsidRDefault="00920EB7" w:rsidP="00475A05">
      <w:pPr>
        <w:pStyle w:val="ListParagraph"/>
        <w:rPr>
          <w:rStyle w:val="Hyperlink"/>
        </w:rPr>
      </w:pPr>
      <w:hyperlink r:id="rId24" w:history="1">
        <w:r w:rsidR="00475A05">
          <w:rPr>
            <w:rStyle w:val="Hyperlink"/>
          </w:rPr>
          <w:t>https://www.abs.gov.au/AUSSTATS/abs@.nsf/DetailsPage/1410.02014-19?OpenDocument</w:t>
        </w:r>
      </w:hyperlink>
    </w:p>
    <w:p w14:paraId="6DAED671" w14:textId="36CBAC4C" w:rsidR="00475A05" w:rsidRDefault="00475A05" w:rsidP="00475A05">
      <w:pPr>
        <w:pStyle w:val="ListParagraph"/>
        <w:jc w:val="left"/>
        <w:rPr>
          <w:rFonts w:ascii="Segoe UI" w:hAnsi="Segoe UI" w:cs="Segoe UI"/>
          <w:color w:val="24292E"/>
          <w:shd w:val="clear" w:color="auto" w:fill="FFFFFF"/>
        </w:rPr>
      </w:pPr>
    </w:p>
    <w:p w14:paraId="41F4B890" w14:textId="43BE478E" w:rsidR="00B078F8" w:rsidRDefault="00B078F8" w:rsidP="00B078F8">
      <w:pPr>
        <w:pStyle w:val="Heading2"/>
      </w:pPr>
      <w:r>
        <w:t>Data Ingestion</w:t>
      </w:r>
    </w:p>
    <w:p w14:paraId="3918F552" w14:textId="28DCAAFC" w:rsidR="00B078F8" w:rsidRDefault="00B078F8" w:rsidP="00B078F8">
      <w:r>
        <w:t xml:space="preserve">The first step to ingest the collated data is to </w:t>
      </w:r>
      <w:r w:rsidR="000B261F">
        <w:t xml:space="preserve">find out whether our data is consistence or not and how all data from different sources could be linked together. </w:t>
      </w:r>
    </w:p>
    <w:p w14:paraId="34985CD7" w14:textId="4C9D8F83" w:rsidR="000B261F" w:rsidRDefault="000B261F" w:rsidP="000B261F">
      <w:r>
        <w:t xml:space="preserve">From Queensland Spatial Catalogue, a set of </w:t>
      </w:r>
      <w:r w:rsidRPr="000B261F">
        <w:t>vectors for 93 electoral boundaries describing polygons with a latitude and longitude extracted.</w:t>
      </w:r>
    </w:p>
    <w:p w14:paraId="413C5D5B" w14:textId="0353A667" w:rsidR="00C65909" w:rsidRDefault="000B261F" w:rsidP="00C65909">
      <w:r>
        <w:t xml:space="preserve">One of the attributes in infrastructure </w:t>
      </w:r>
      <w:r w:rsidR="00C65909">
        <w:t xml:space="preserve">dataset is </w:t>
      </w:r>
      <w:r w:rsidR="00C65909" w:rsidRPr="00C65909">
        <w:t>the physical address</w:t>
      </w:r>
      <w:r w:rsidR="00C65909">
        <w:t xml:space="preserve"> of each project. By deploying </w:t>
      </w:r>
      <w:proofErr w:type="spellStart"/>
      <w:proofErr w:type="gramStart"/>
      <w:r w:rsidR="00C65909">
        <w:t>ggmap</w:t>
      </w:r>
      <w:proofErr w:type="spellEnd"/>
      <w:r w:rsidR="00C65909">
        <w:t>(</w:t>
      </w:r>
      <w:proofErr w:type="gramEnd"/>
      <w:r w:rsidR="00C65909">
        <w:t xml:space="preserve">) library in R, </w:t>
      </w:r>
      <w:r w:rsidR="00C65909" w:rsidRPr="00C65909">
        <w:t>the longitude and latitude of every project from its physical address have been extracted</w:t>
      </w:r>
      <w:r w:rsidR="00C65909">
        <w:t xml:space="preserve"> and consequently their corresponding electoral district have been found out.</w:t>
      </w:r>
    </w:p>
    <w:p w14:paraId="42FA79AE" w14:textId="6251A8D4" w:rsidR="000B261F" w:rsidRDefault="00C65909" w:rsidP="000B261F">
      <w:r w:rsidRPr="00C65909">
        <w:lastRenderedPageBreak/>
        <w:t xml:space="preserve">The census </w:t>
      </w:r>
      <w:r>
        <w:t>d</w:t>
      </w:r>
      <w:r w:rsidRPr="00C65909">
        <w:t xml:space="preserve">ata </w:t>
      </w:r>
      <w:r>
        <w:t xml:space="preserve">was </w:t>
      </w:r>
      <w:r w:rsidRPr="00C65909">
        <w:t>based on LGA (local Government areas)</w:t>
      </w:r>
      <w:r>
        <w:t xml:space="preserve">, there are three levels of local government areas </w:t>
      </w:r>
      <w:r w:rsidR="008A7941">
        <w:t>and the third level has same geographical boundaries as electoral district. Filtering helped us to narrow down the data and extract the census data we need for each electoral boundary.</w:t>
      </w:r>
    </w:p>
    <w:p w14:paraId="196A7FFA" w14:textId="2D93A971" w:rsidR="008355EB" w:rsidRDefault="008A7941" w:rsidP="000B261F">
      <w:r>
        <w:t xml:space="preserve">There are 93 entities with more than 1000 major attributes in the combined files. In order to prepare our data for EDA, </w:t>
      </w:r>
      <w:r w:rsidR="008355EB">
        <w:t>we merged attributes together and delete unnecessary ones.</w:t>
      </w:r>
    </w:p>
    <w:p w14:paraId="14D81A69" w14:textId="214A0685" w:rsidR="008355EB" w:rsidRDefault="008355EB" w:rsidP="000B261F">
      <w:r>
        <w:t>For example, gender, background and ethnicity group did not play a role in our hypothesis. Therefore, such this information has been deleted and we manage to reduce the number of attributes.</w:t>
      </w:r>
    </w:p>
    <w:p w14:paraId="2FE8EBF7" w14:textId="4575E8C8" w:rsidR="008355EB" w:rsidRDefault="008355EB" w:rsidP="000B261F">
      <w:r>
        <w:t>One thing which we might have done differently if we had time is to categorise attributes before deleting them. In this case we were able to find correlations between them</w:t>
      </w:r>
      <w:r w:rsidR="00456D72">
        <w:t xml:space="preserve"> that might result in finding some interesting outcomes.</w:t>
      </w:r>
      <w:r>
        <w:t xml:space="preserve"> </w:t>
      </w:r>
    </w:p>
    <w:p w14:paraId="065B277C" w14:textId="737A0F61" w:rsidR="008355EB" w:rsidRDefault="008355EB" w:rsidP="000B261F">
      <w:r>
        <w:t>In this stage</w:t>
      </w:r>
      <w:r w:rsidR="00456D72">
        <w:t xml:space="preserve">, avoid redundancy was one of challenges we encounter in this project. Using </w:t>
      </w:r>
      <w:proofErr w:type="spellStart"/>
      <w:r w:rsidR="00456D72">
        <w:t>Github</w:t>
      </w:r>
      <w:proofErr w:type="spellEnd"/>
      <w:r w:rsidR="00456D72">
        <w:t xml:space="preserve"> and creating a database help us to nail in this purpose to a great extent. </w:t>
      </w:r>
    </w:p>
    <w:p w14:paraId="2CACF506" w14:textId="77777777" w:rsidR="00456D72" w:rsidRDefault="00456D72" w:rsidP="000B261F"/>
    <w:p w14:paraId="7EE0BE27" w14:textId="3C85794F" w:rsidR="00456D72" w:rsidRDefault="00456D72" w:rsidP="00456D72">
      <w:pPr>
        <w:pStyle w:val="Heading2"/>
      </w:pPr>
      <w:commentRangeStart w:id="97"/>
      <w:r>
        <w:t>Data Exploration</w:t>
      </w:r>
      <w:commentRangeEnd w:id="97"/>
      <w:r w:rsidR="00F14BB6">
        <w:rPr>
          <w:rStyle w:val="CommentReference"/>
          <w:rFonts w:eastAsiaTheme="minorHAnsi" w:cstheme="minorBidi"/>
          <w:color w:val="auto"/>
        </w:rPr>
        <w:commentReference w:id="97"/>
      </w:r>
    </w:p>
    <w:p w14:paraId="761E48A2" w14:textId="77777777" w:rsidR="0095111B" w:rsidRDefault="004804A5" w:rsidP="004804A5">
      <w:r>
        <w:t xml:space="preserve">The integrated dataset was accurate and can be used for our intended purpose. </w:t>
      </w:r>
      <w:r w:rsidRPr="004804A5">
        <w:t xml:space="preserve">In terms of data quality, the consistency was </w:t>
      </w:r>
      <w:r>
        <w:t>fashioned</w:t>
      </w:r>
      <w:r w:rsidRPr="004804A5">
        <w:t xml:space="preserve">. However, </w:t>
      </w:r>
      <w:r>
        <w:t>for some electoral district (records) some attributes were missed mainly because t</w:t>
      </w:r>
      <w:r w:rsidR="0095111B">
        <w:t xml:space="preserve">he measure wasn’t available for that records. </w:t>
      </w:r>
    </w:p>
    <w:p w14:paraId="75BCC806" w14:textId="4565120D" w:rsidR="004804A5" w:rsidRPr="004804A5" w:rsidRDefault="0095111B" w:rsidP="004804A5">
      <w:r>
        <w:t>The lost data were not re creatable and therefore imputation methods were not applied to enrich dataset.</w:t>
      </w:r>
      <w:r w:rsidR="004804A5">
        <w:t xml:space="preserve"> </w:t>
      </w:r>
    </w:p>
    <w:p w14:paraId="678BA65C" w14:textId="665293C6" w:rsidR="00456D72" w:rsidRPr="00456D72" w:rsidRDefault="00456D72" w:rsidP="00456D72"/>
    <w:p w14:paraId="5FCB07A8" w14:textId="77777777" w:rsidR="008355EB" w:rsidRDefault="008355EB" w:rsidP="000B261F"/>
    <w:p w14:paraId="71C6BD7C" w14:textId="7BF5A291" w:rsidR="008A7941" w:rsidRDefault="008A7941" w:rsidP="000B261F">
      <w:r>
        <w:t xml:space="preserve"> </w:t>
      </w:r>
    </w:p>
    <w:p w14:paraId="3A50D0CA" w14:textId="77777777" w:rsidR="008A7941" w:rsidRDefault="008A7941" w:rsidP="000B261F"/>
    <w:p w14:paraId="5799AA75" w14:textId="77777777" w:rsidR="008A7941" w:rsidRDefault="008A7941" w:rsidP="000B261F"/>
    <w:p w14:paraId="43F838EC" w14:textId="77777777" w:rsidR="000B261F" w:rsidRDefault="000B261F" w:rsidP="00B078F8"/>
    <w:p w14:paraId="5E7F09F6" w14:textId="77777777" w:rsidR="003E1522" w:rsidRDefault="003E1522" w:rsidP="0023172C">
      <w:pPr>
        <w:sectPr w:rsidR="003E1522">
          <w:pgSz w:w="11906" w:h="16838"/>
          <w:pgMar w:top="1440" w:right="1440" w:bottom="1440" w:left="1440" w:header="708" w:footer="708" w:gutter="0"/>
          <w:cols w:space="708"/>
          <w:docGrid w:linePitch="360"/>
        </w:sectPr>
      </w:pPr>
    </w:p>
    <w:p w14:paraId="4AAE0246" w14:textId="77777777" w:rsidR="0023172C" w:rsidRDefault="0023172C" w:rsidP="0023172C">
      <w:pPr>
        <w:pStyle w:val="Heading1"/>
      </w:pPr>
      <w:bookmarkStart w:id="98" w:name="_Toc52110095"/>
      <w:commentRangeStart w:id="99"/>
      <w:r>
        <w:lastRenderedPageBreak/>
        <w:t>Modelling Methodology</w:t>
      </w:r>
      <w:bookmarkEnd w:id="98"/>
      <w:commentRangeEnd w:id="99"/>
      <w:r w:rsidR="00F14BB6">
        <w:rPr>
          <w:rStyle w:val="CommentReference"/>
          <w:rFonts w:ascii="Arial" w:eastAsiaTheme="minorHAnsi" w:hAnsi="Arial" w:cstheme="minorBidi"/>
          <w:color w:val="auto"/>
        </w:rPr>
        <w:commentReference w:id="99"/>
      </w:r>
    </w:p>
    <w:p w14:paraId="4C5D0C66" w14:textId="77777777" w:rsidR="00131AF2" w:rsidRPr="00131AF2" w:rsidRDefault="0095111B" w:rsidP="0023172C">
      <w:r w:rsidRPr="00131AF2">
        <w:t xml:space="preserve">The first step in order to test our hypothesis was conducting an Explanatory Data Analysis approach to find out significant correlation between variables. </w:t>
      </w:r>
      <w:r w:rsidR="00131AF2" w:rsidRPr="00131AF2">
        <w:t xml:space="preserve">We perform EDA by developing a </w:t>
      </w:r>
      <w:r w:rsidRPr="00131AF2">
        <w:t xml:space="preserve">correlation </w:t>
      </w:r>
      <w:r w:rsidR="00131AF2" w:rsidRPr="00131AF2">
        <w:t xml:space="preserve">matrix showing correlation </w:t>
      </w:r>
      <w:r w:rsidRPr="00131AF2">
        <w:t xml:space="preserve">coefficients between </w:t>
      </w:r>
      <w:r w:rsidR="00131AF2" w:rsidRPr="00131AF2">
        <w:t xml:space="preserve">each two </w:t>
      </w:r>
      <w:r w:rsidRPr="00131AF2">
        <w:t xml:space="preserve">variables. </w:t>
      </w:r>
    </w:p>
    <w:p w14:paraId="478AE27F" w14:textId="51F196E6" w:rsidR="00FE7F13" w:rsidRPr="00131AF2" w:rsidRDefault="00131AF2" w:rsidP="0023172C">
      <w:r w:rsidRPr="00131AF2">
        <w:t>Creating a correlation matrix helped us</w:t>
      </w:r>
      <w:r w:rsidR="0095111B" w:rsidRPr="00131AF2">
        <w:t xml:space="preserve"> to summari</w:t>
      </w:r>
      <w:r w:rsidRPr="00131AF2">
        <w:t>s</w:t>
      </w:r>
      <w:r w:rsidR="0095111B" w:rsidRPr="00131AF2">
        <w:t xml:space="preserve">e data, </w:t>
      </w:r>
      <w:r w:rsidRPr="00131AF2">
        <w:t xml:space="preserve">identify which variables worth taking </w:t>
      </w:r>
      <w:r w:rsidR="0095111B" w:rsidRPr="00131AF2">
        <w:t>into a more advanced analysis</w:t>
      </w:r>
      <w:r w:rsidRPr="00131AF2">
        <w:t>.</w:t>
      </w:r>
    </w:p>
    <w:p w14:paraId="3C36E546" w14:textId="7BCBD308" w:rsidR="00131AF2" w:rsidRPr="00131AF2" w:rsidRDefault="00131AF2" w:rsidP="0023172C">
      <w:r w:rsidRPr="00131AF2">
        <w:t>It is worth noting that in the correlation matrix, correlations with p-value &gt; 0.01 are considered as insignificant.</w:t>
      </w:r>
    </w:p>
    <w:p w14:paraId="48ECD990" w14:textId="001EDB32" w:rsidR="00FE7F13" w:rsidRPr="00A34361" w:rsidRDefault="00A34361" w:rsidP="004E47A0">
      <w:r w:rsidRPr="00A34361">
        <w:t xml:space="preserve">We </w:t>
      </w:r>
      <w:r w:rsidR="00FE7F13" w:rsidRPr="00A34361">
        <w:t>were surprised at how initial hypothesis of a negative correlation between spending in the same margin was unfounded.</w:t>
      </w:r>
    </w:p>
    <w:p w14:paraId="5844DACB" w14:textId="40CD66CF" w:rsidR="00FE7F13" w:rsidRPr="00A34361" w:rsidRDefault="00FE7F13" w:rsidP="004E47A0">
      <w:r w:rsidRPr="00A34361">
        <w:t>we did find a week linear relationship between spending and the margin for the w</w:t>
      </w:r>
      <w:r w:rsidR="00A34361" w:rsidRPr="00A34361">
        <w:t>inn</w:t>
      </w:r>
      <w:r w:rsidRPr="00A34361">
        <w:t xml:space="preserve">ing party </w:t>
      </w:r>
    </w:p>
    <w:p w14:paraId="00410117" w14:textId="6AF7121B" w:rsidR="00FE7F13" w:rsidRPr="00A34361" w:rsidRDefault="00FE7F13" w:rsidP="004E47A0">
      <w:r w:rsidRPr="00A34361">
        <w:t>prompted us to look at whether the spending was focus particularly in states which belong to the winning party.</w:t>
      </w:r>
    </w:p>
    <w:p w14:paraId="5807486A" w14:textId="055A9204" w:rsidR="00FE7F13" w:rsidRDefault="00FE7F13" w:rsidP="004E47A0">
      <w:r w:rsidRPr="00A34361">
        <w:t>approach this with a logistic model and found a relationship that had statistical significance.</w:t>
      </w:r>
      <w:r w:rsidR="00A34361" w:rsidRPr="00A34361">
        <w:t xml:space="preserve"> T</w:t>
      </w:r>
      <w:r w:rsidRPr="00A34361">
        <w:t>he scattergun approach to find correlations and nearly 100 variables meant we needed to determine if statistical significance to spending.</w:t>
      </w:r>
      <w:r w:rsidR="00A34361" w:rsidRPr="00A34361">
        <w:t xml:space="preserve"> T</w:t>
      </w:r>
      <w:r w:rsidRPr="00A34361">
        <w:t xml:space="preserve">ruly genuine for a handful of variables. The lowest p value in the data set is for the proportion of the population who walks to work. </w:t>
      </w:r>
    </w:p>
    <w:p w14:paraId="0B201187" w14:textId="1AE7113A" w:rsidR="00FE7F13" w:rsidRPr="004E47A0" w:rsidRDefault="00FE7F13" w:rsidP="004E47A0">
      <w:r w:rsidRPr="004E47A0">
        <w:t xml:space="preserve">the model </w:t>
      </w:r>
      <w:r w:rsidR="00A34361" w:rsidRPr="004E47A0">
        <w:t xml:space="preserve">assumption on residuals were validated and proved to be </w:t>
      </w:r>
      <w:r w:rsidRPr="004E47A0">
        <w:t>reasonably acceptable</w:t>
      </w:r>
      <w:r w:rsidR="00A34361" w:rsidRPr="004E47A0">
        <w:t xml:space="preserve">. </w:t>
      </w:r>
      <w:r w:rsidRPr="004E47A0">
        <w:t xml:space="preserve">QQ plot shows residuals are normally distributed. </w:t>
      </w:r>
      <w:r w:rsidR="00A34361" w:rsidRPr="004E47A0">
        <w:t>R</w:t>
      </w:r>
      <w:r w:rsidRPr="004E47A0">
        <w:t xml:space="preserve">esiduals </w:t>
      </w:r>
      <w:r w:rsidR="00A34361" w:rsidRPr="004E47A0">
        <w:t xml:space="preserve">also </w:t>
      </w:r>
      <w:r w:rsidRPr="004E47A0">
        <w:t>have a fairly constant variants around zero mean</w:t>
      </w:r>
      <w:r w:rsidR="004E47A0">
        <w:t>.</w:t>
      </w:r>
    </w:p>
    <w:p w14:paraId="4ADCADDB" w14:textId="690527C6" w:rsidR="00FE7F13" w:rsidRDefault="00FE7F13" w:rsidP="0023172C">
      <w:pPr>
        <w:sectPr w:rsidR="00FE7F13">
          <w:pgSz w:w="11906" w:h="16838"/>
          <w:pgMar w:top="1440" w:right="1440" w:bottom="1440" w:left="1440" w:header="708" w:footer="708" w:gutter="0"/>
          <w:cols w:space="708"/>
          <w:docGrid w:linePitch="360"/>
        </w:sectPr>
      </w:pPr>
    </w:p>
    <w:p w14:paraId="0F06897F" w14:textId="47E398C5" w:rsidR="0023172C" w:rsidRDefault="0023172C" w:rsidP="0023172C">
      <w:pPr>
        <w:pStyle w:val="Heading1"/>
      </w:pPr>
      <w:bookmarkStart w:id="100" w:name="_Toc52110096"/>
      <w:commentRangeStart w:id="101"/>
      <w:r>
        <w:lastRenderedPageBreak/>
        <w:t>Outcomes and Insights</w:t>
      </w:r>
      <w:bookmarkEnd w:id="100"/>
      <w:commentRangeEnd w:id="101"/>
      <w:r w:rsidR="00F14BB6">
        <w:rPr>
          <w:rStyle w:val="CommentReference"/>
          <w:rFonts w:ascii="Arial" w:eastAsiaTheme="minorHAnsi" w:hAnsi="Arial" w:cstheme="minorBidi"/>
          <w:color w:val="auto"/>
        </w:rPr>
        <w:commentReference w:id="101"/>
      </w:r>
    </w:p>
    <w:p w14:paraId="24CA3F5A" w14:textId="64F422DA" w:rsidR="004E47A0" w:rsidRDefault="004E47A0" w:rsidP="004E47A0">
      <w:pPr>
        <w:pStyle w:val="Heading2"/>
      </w:pPr>
      <w:r>
        <w:t>Project outcome</w:t>
      </w:r>
    </w:p>
    <w:p w14:paraId="6F04D671" w14:textId="77777777" w:rsidR="004E47A0" w:rsidRPr="004E47A0" w:rsidRDefault="004E47A0" w:rsidP="004E47A0">
      <w:r w:rsidRPr="004E47A0">
        <w:t>Based on our objective in this project, a web tool is developed to display the data in two different maps in the first map based on the last political districts.</w:t>
      </w:r>
    </w:p>
    <w:p w14:paraId="01689935" w14:textId="7477B0A1" w:rsidR="004E47A0" w:rsidRDefault="004E47A0" w:rsidP="004E47A0">
      <w:r w:rsidRPr="004E47A0">
        <w:t>The website also depicts the distribution of projects and their locations on each electoral district. Expenditure and the total estimated cost in that Each project related to one of 13 different departments and the relationship between projects with population of each region</w:t>
      </w:r>
      <w:r>
        <w:t>.</w:t>
      </w:r>
    </w:p>
    <w:p w14:paraId="2EC0089A" w14:textId="00E30ADB" w:rsidR="004E47A0" w:rsidRDefault="004E47A0" w:rsidP="004E47A0">
      <w:r>
        <w:t>The websit</w:t>
      </w:r>
      <w:r w:rsidR="0029727E">
        <w:t xml:space="preserve">e </w:t>
      </w:r>
      <w:r>
        <w:t xml:space="preserve">also </w:t>
      </w:r>
      <w:r w:rsidR="0029727E">
        <w:t>provides</w:t>
      </w:r>
      <w:r>
        <w:t xml:space="preserve"> </w:t>
      </w:r>
      <w:r w:rsidR="0029727E" w:rsidRPr="0029727E">
        <w:t>electoral results from 2004 to 2017.</w:t>
      </w:r>
    </w:p>
    <w:p w14:paraId="0B41C037" w14:textId="77777777" w:rsidR="004E47A0" w:rsidRPr="004E47A0" w:rsidRDefault="004E47A0" w:rsidP="004E47A0"/>
    <w:p w14:paraId="18C2BC27" w14:textId="14488161" w:rsidR="00A34361" w:rsidRPr="004E47A0" w:rsidRDefault="00A34361" w:rsidP="004E47A0">
      <w:r w:rsidRPr="004E47A0">
        <w:t xml:space="preserve">by following data science process from the finding a human centre problem, getting a fit data for use and making the data confess, found some evidence for the hypothesis of political motivation on how to government spend, correlation to the working population. </w:t>
      </w:r>
    </w:p>
    <w:p w14:paraId="0166D576" w14:textId="318A1134" w:rsidR="00A34361" w:rsidRPr="004E47A0" w:rsidRDefault="00A34361" w:rsidP="004E47A0">
      <w:r w:rsidRPr="004E47A0">
        <w:t>However, no correlation to the population size in a median household income.</w:t>
      </w:r>
    </w:p>
    <w:p w14:paraId="6117B661" w14:textId="3E62BC40" w:rsidR="00A34361" w:rsidRPr="004E47A0" w:rsidRDefault="00A34361" w:rsidP="004E47A0">
      <w:r w:rsidRPr="004E47A0">
        <w:t>Improved our understanding of government spending, we suggest following more sophisticated statistical techniques widen the scope of the data.</w:t>
      </w:r>
    </w:p>
    <w:p w14:paraId="027FEF87" w14:textId="77777777" w:rsidR="0023172C" w:rsidRDefault="0023172C" w:rsidP="0023172C"/>
    <w:p w14:paraId="0114CF62" w14:textId="77777777" w:rsidR="003E1522" w:rsidRDefault="003E1522" w:rsidP="0023172C"/>
    <w:p w14:paraId="1664A511" w14:textId="77777777" w:rsidR="003E1522" w:rsidRDefault="003E1522" w:rsidP="0023172C">
      <w:pPr>
        <w:sectPr w:rsidR="003E1522">
          <w:pgSz w:w="11906" w:h="16838"/>
          <w:pgMar w:top="1440" w:right="1440" w:bottom="1440" w:left="1440" w:header="708" w:footer="708" w:gutter="0"/>
          <w:cols w:space="708"/>
          <w:docGrid w:linePitch="360"/>
        </w:sectPr>
      </w:pPr>
    </w:p>
    <w:p w14:paraId="2E1D4C12" w14:textId="77777777" w:rsidR="0023172C" w:rsidRDefault="0023172C" w:rsidP="0023172C">
      <w:pPr>
        <w:pStyle w:val="Heading1"/>
      </w:pPr>
      <w:bookmarkStart w:id="102" w:name="_Toc52110097"/>
      <w:commentRangeStart w:id="103"/>
      <w:r>
        <w:lastRenderedPageBreak/>
        <w:t>Summary</w:t>
      </w:r>
      <w:bookmarkEnd w:id="102"/>
    </w:p>
    <w:p w14:paraId="34FC1F85" w14:textId="77777777" w:rsidR="00983CE2" w:rsidRDefault="00983CE2" w:rsidP="00983CE2"/>
    <w:p w14:paraId="4751FA39" w14:textId="77777777" w:rsidR="00983CE2" w:rsidRDefault="00983CE2" w:rsidP="00983CE2"/>
    <w:p w14:paraId="2EF92C6F" w14:textId="77777777" w:rsidR="00983CE2" w:rsidRDefault="00983CE2" w:rsidP="00983CE2">
      <w:pPr>
        <w:pStyle w:val="Heading2"/>
      </w:pPr>
      <w:r>
        <w:t>Response to Feedback</w:t>
      </w:r>
      <w:commentRangeEnd w:id="103"/>
      <w:r w:rsidR="00281A50">
        <w:rPr>
          <w:rStyle w:val="CommentReference"/>
          <w:rFonts w:eastAsiaTheme="minorHAnsi" w:cstheme="minorBidi"/>
          <w:color w:val="auto"/>
        </w:rPr>
        <w:commentReference w:id="103"/>
      </w:r>
    </w:p>
    <w:p w14:paraId="282A5BFE" w14:textId="77777777" w:rsidR="00983CE2" w:rsidRPr="00983CE2" w:rsidRDefault="00983CE2" w:rsidP="00983CE2"/>
    <w:p w14:paraId="7C17E58E" w14:textId="77777777" w:rsidR="003E1522" w:rsidRDefault="003E1522" w:rsidP="003E1522"/>
    <w:p w14:paraId="3BCE60F6" w14:textId="77777777" w:rsidR="00021034" w:rsidRDefault="00021034" w:rsidP="003E1522">
      <w:pPr>
        <w:sectPr w:rsidR="00021034">
          <w:pgSz w:w="11906" w:h="16838"/>
          <w:pgMar w:top="1440" w:right="1440" w:bottom="1440" w:left="1440" w:header="708" w:footer="708" w:gutter="0"/>
          <w:cols w:space="708"/>
          <w:docGrid w:linePitch="360"/>
        </w:sectPr>
      </w:pPr>
    </w:p>
    <w:p w14:paraId="776A9841" w14:textId="77777777" w:rsidR="003E1522" w:rsidRDefault="00021034" w:rsidP="00983CE2">
      <w:pPr>
        <w:pStyle w:val="Heading1"/>
        <w:numPr>
          <w:ilvl w:val="0"/>
          <w:numId w:val="0"/>
        </w:numPr>
        <w:ind w:left="360" w:hanging="360"/>
      </w:pPr>
      <w:r>
        <w:lastRenderedPageBreak/>
        <w:t>Appendix A – References</w:t>
      </w:r>
    </w:p>
    <w:p w14:paraId="4F5FDC1D" w14:textId="77777777" w:rsidR="00983CE2" w:rsidRDefault="00983CE2" w:rsidP="00983CE2">
      <w:pPr>
        <w:pStyle w:val="Heading2"/>
        <w:numPr>
          <w:ilvl w:val="0"/>
          <w:numId w:val="0"/>
        </w:numPr>
      </w:pPr>
      <w:r>
        <w:t>Literature</w:t>
      </w:r>
    </w:p>
    <w:p w14:paraId="2B8C30F5" w14:textId="77777777" w:rsidR="00983CE2" w:rsidRDefault="00983CE2" w:rsidP="00983CE2">
      <w:r>
        <w:t xml:space="preserve">[1] </w:t>
      </w:r>
      <w:hyperlink r:id="rId25" w:history="1">
        <w:r w:rsidRPr="00361622">
          <w:rPr>
            <w:rStyle w:val="Hyperlink"/>
          </w:rPr>
          <w:t>https://australianelectionstudy.org/</w:t>
        </w:r>
      </w:hyperlink>
      <w:r>
        <w:t xml:space="preserve"> - REFERENCE TO BE CORRECTLY DETAILED</w:t>
      </w:r>
    </w:p>
    <w:p w14:paraId="3C3EFA79" w14:textId="77777777" w:rsidR="00983CE2" w:rsidRDefault="00983CE2" w:rsidP="00983CE2"/>
    <w:p w14:paraId="571BDB22" w14:textId="77777777" w:rsidR="00983CE2" w:rsidRDefault="00983CE2" w:rsidP="00983CE2"/>
    <w:p w14:paraId="62B285C2" w14:textId="77777777" w:rsidR="00983CE2" w:rsidRDefault="00983CE2" w:rsidP="00983CE2">
      <w:pPr>
        <w:pStyle w:val="Heading2"/>
        <w:numPr>
          <w:ilvl w:val="0"/>
          <w:numId w:val="0"/>
        </w:numPr>
      </w:pPr>
      <w:r>
        <w:t>Datasets</w:t>
      </w:r>
    </w:p>
    <w:p w14:paraId="75C25E95" w14:textId="77777777" w:rsidR="00983CE2" w:rsidRDefault="00983CE2" w:rsidP="00983CE2"/>
    <w:p w14:paraId="3CB364AD" w14:textId="77777777" w:rsidR="00983CE2" w:rsidRDefault="00983CE2" w:rsidP="00983CE2"/>
    <w:p w14:paraId="492A2613" w14:textId="77777777" w:rsidR="00983CE2" w:rsidRDefault="00983CE2" w:rsidP="00983CE2">
      <w:pPr>
        <w:pStyle w:val="Heading2"/>
        <w:numPr>
          <w:ilvl w:val="0"/>
          <w:numId w:val="0"/>
        </w:numPr>
      </w:pPr>
      <w:r>
        <w:t>Code Libraries and Tools</w:t>
      </w:r>
    </w:p>
    <w:p w14:paraId="71038FF3" w14:textId="77777777" w:rsidR="00983CE2" w:rsidRPr="00983CE2" w:rsidRDefault="00983CE2" w:rsidP="00983CE2"/>
    <w:sectPr w:rsidR="00983CE2" w:rsidRPr="00983CE2">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Symons" w:date="2020-11-04T17:19:00Z" w:initials="CS">
    <w:p w14:paraId="4A2634C2" w14:textId="0EA9080F" w:rsidR="00281A50" w:rsidRDefault="00281A50">
      <w:pPr>
        <w:pStyle w:val="CommentText"/>
      </w:pPr>
      <w:r>
        <w:rPr>
          <w:rStyle w:val="CommentReference"/>
        </w:rPr>
        <w:annotationRef/>
      </w:r>
      <w:r>
        <w:t>Is everyone okay with this?</w:t>
      </w:r>
    </w:p>
  </w:comment>
  <w:comment w:id="59" w:author="Christopher Symons" w:date="2020-11-04T16:53:00Z" w:initials="CS">
    <w:p w14:paraId="059E9B69" w14:textId="30CC344B" w:rsidR="00510FC4" w:rsidRDefault="00510FC4">
      <w:pPr>
        <w:pStyle w:val="CommentText"/>
      </w:pPr>
      <w:r>
        <w:rPr>
          <w:rStyle w:val="CommentReference"/>
        </w:rPr>
        <w:annotationRef/>
      </w:r>
      <w:r>
        <w:t xml:space="preserve">Problem </w:t>
      </w:r>
      <w:r w:rsidR="00F14BB6">
        <w:t>s</w:t>
      </w:r>
      <w:r>
        <w:t xml:space="preserve">olving with </w:t>
      </w:r>
      <w:proofErr w:type="gramStart"/>
      <w:r w:rsidR="00F14BB6">
        <w:t>d</w:t>
      </w:r>
      <w:r>
        <w:t>ata</w:t>
      </w:r>
      <w:r w:rsidR="00F14BB6">
        <w:t>?</w:t>
      </w:r>
      <w:proofErr w:type="gramEnd"/>
    </w:p>
  </w:comment>
  <w:comment w:id="95" w:author="Christopher Symons" w:date="2020-11-04T17:07:00Z" w:initials="CS">
    <w:p w14:paraId="526E6F59" w14:textId="50103589" w:rsidR="00F14BB6" w:rsidRDefault="00F14BB6">
      <w:pPr>
        <w:pStyle w:val="CommentText"/>
      </w:pPr>
      <w:r>
        <w:rPr>
          <w:rStyle w:val="CommentReference"/>
        </w:rPr>
        <w:annotationRef/>
      </w:r>
      <w:r>
        <w:t>Getting the data (I need)?</w:t>
      </w:r>
    </w:p>
  </w:comment>
  <w:comment w:id="97" w:author="Christopher Symons" w:date="2020-11-04T17:11:00Z" w:initials="CS">
    <w:p w14:paraId="24FEF0D2" w14:textId="0F3AC503" w:rsidR="00F14BB6" w:rsidRDefault="00F14BB6">
      <w:pPr>
        <w:pStyle w:val="CommentText"/>
      </w:pPr>
      <w:r>
        <w:rPr>
          <w:rStyle w:val="CommentReference"/>
        </w:rPr>
        <w:annotationRef/>
      </w:r>
      <w:r>
        <w:t>Is my data fit for use?</w:t>
      </w:r>
    </w:p>
  </w:comment>
  <w:comment w:id="99" w:author="Christopher Symons" w:date="2020-11-04T17:11:00Z" w:initials="CS">
    <w:p w14:paraId="5CA4C6C6" w14:textId="23C12A89" w:rsidR="00F14BB6" w:rsidRDefault="00F14BB6">
      <w:pPr>
        <w:pStyle w:val="CommentText"/>
      </w:pPr>
      <w:r>
        <w:rPr>
          <w:rStyle w:val="CommentReference"/>
        </w:rPr>
        <w:annotationRef/>
      </w:r>
      <w:r>
        <w:t>Making the data confess?</w:t>
      </w:r>
    </w:p>
  </w:comment>
  <w:comment w:id="101" w:author="Christopher Symons" w:date="2020-11-04T17:15:00Z" w:initials="CS">
    <w:p w14:paraId="448980B1" w14:textId="2525F0B2" w:rsidR="00F14BB6" w:rsidRDefault="00F14BB6">
      <w:pPr>
        <w:pStyle w:val="CommentText"/>
      </w:pPr>
      <w:r>
        <w:rPr>
          <w:rStyle w:val="CommentReference"/>
        </w:rPr>
        <w:annotationRef/>
      </w:r>
      <w:r>
        <w:t>Storytelling with data</w:t>
      </w:r>
      <w:r w:rsidR="00281A50">
        <w:t>?</w:t>
      </w:r>
    </w:p>
  </w:comment>
  <w:comment w:id="103" w:author="Christopher Symons" w:date="2020-11-04T17:17:00Z" w:initials="CS">
    <w:p w14:paraId="3B8F9A41" w14:textId="596D1E09" w:rsidR="00281A50" w:rsidRDefault="00281A50">
      <w:pPr>
        <w:pStyle w:val="CommentText"/>
      </w:pPr>
      <w:r>
        <w:rPr>
          <w:rStyle w:val="CommentReference"/>
        </w:rPr>
        <w:annotationRef/>
      </w:r>
      <w:r>
        <w:t>I think we should split this into two sections: Incorporation of feedback (which will include comments on presentation and peer review recommendations. Then we also need a section Deviations from project pitch.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2634C2" w15:done="0"/>
  <w15:commentEx w15:paraId="059E9B69" w15:done="0"/>
  <w15:commentEx w15:paraId="526E6F59" w15:done="0"/>
  <w15:commentEx w15:paraId="24FEF0D2" w15:done="0"/>
  <w15:commentEx w15:paraId="5CA4C6C6" w15:done="0"/>
  <w15:commentEx w15:paraId="448980B1" w15:done="0"/>
  <w15:commentEx w15:paraId="3B8F9A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D6131" w16cex:dateUtc="2020-11-04T07:19:00Z"/>
  <w16cex:commentExtensible w16cex:durableId="234D5B23" w16cex:dateUtc="2020-11-04T06:53:00Z"/>
  <w16cex:commentExtensible w16cex:durableId="234D5E62" w16cex:dateUtc="2020-11-04T07:07:00Z"/>
  <w16cex:commentExtensible w16cex:durableId="234D5F29" w16cex:dateUtc="2020-11-04T07:11:00Z"/>
  <w16cex:commentExtensible w16cex:durableId="234D5F4D" w16cex:dateUtc="2020-11-04T07:11:00Z"/>
  <w16cex:commentExtensible w16cex:durableId="234D604E" w16cex:dateUtc="2020-11-04T07:15:00Z"/>
  <w16cex:commentExtensible w16cex:durableId="234D609A" w16cex:dateUtc="2020-11-04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2634C2" w16cid:durableId="234D6131"/>
  <w16cid:commentId w16cid:paraId="059E9B69" w16cid:durableId="234D5B23"/>
  <w16cid:commentId w16cid:paraId="526E6F59" w16cid:durableId="234D5E62"/>
  <w16cid:commentId w16cid:paraId="24FEF0D2" w16cid:durableId="234D5F29"/>
  <w16cid:commentId w16cid:paraId="5CA4C6C6" w16cid:durableId="234D5F4D"/>
  <w16cid:commentId w16cid:paraId="448980B1" w16cid:durableId="234D604E"/>
  <w16cid:commentId w16cid:paraId="3B8F9A41" w16cid:durableId="234D60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DB688" w14:textId="77777777" w:rsidR="00920EB7" w:rsidRDefault="00920EB7" w:rsidP="00150D46">
      <w:pPr>
        <w:spacing w:after="0" w:line="240" w:lineRule="auto"/>
      </w:pPr>
      <w:r>
        <w:separator/>
      </w:r>
    </w:p>
  </w:endnote>
  <w:endnote w:type="continuationSeparator" w:id="0">
    <w:p w14:paraId="1743500F" w14:textId="77777777" w:rsidR="00920EB7" w:rsidRDefault="00920EB7" w:rsidP="0015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Body CS)">
    <w:panose1 w:val="020B0604020202020204"/>
    <w:charset w:val="00"/>
    <w:family w:val="roman"/>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875525"/>
      <w:docPartObj>
        <w:docPartGallery w:val="Page Numbers (Bottom of Page)"/>
        <w:docPartUnique/>
      </w:docPartObj>
    </w:sdtPr>
    <w:sdtEndPr>
      <w:rPr>
        <w:noProof/>
      </w:rPr>
    </w:sdtEndPr>
    <w:sdtContent>
      <w:p w14:paraId="78AF0980" w14:textId="77777777" w:rsidR="00983CE2" w:rsidRDefault="00983CE2">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6E0C5D39" w14:textId="77777777" w:rsidR="00983CE2" w:rsidRDefault="00983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211F4" w14:textId="77777777" w:rsidR="00983CE2" w:rsidRPr="00983CE2" w:rsidRDefault="00983CE2" w:rsidP="0098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157CE" w14:textId="77777777" w:rsidR="00920EB7" w:rsidRDefault="00920EB7" w:rsidP="00150D46">
      <w:pPr>
        <w:spacing w:after="0" w:line="240" w:lineRule="auto"/>
      </w:pPr>
      <w:r>
        <w:separator/>
      </w:r>
    </w:p>
  </w:footnote>
  <w:footnote w:type="continuationSeparator" w:id="0">
    <w:p w14:paraId="1DE043C9" w14:textId="77777777" w:rsidR="00920EB7" w:rsidRDefault="00920EB7" w:rsidP="00150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5357"/>
    <w:multiLevelType w:val="multilevel"/>
    <w:tmpl w:val="D39247AE"/>
    <w:styleLink w:val="Style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B03DC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34624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C86D8B"/>
    <w:multiLevelType w:val="hybridMultilevel"/>
    <w:tmpl w:val="448E7ECA"/>
    <w:lvl w:ilvl="0" w:tplc="816453DA">
      <w:start w:val="1"/>
      <w:numFmt w:val="decimal"/>
      <w:lvlText w:val="%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E505A6"/>
    <w:multiLevelType w:val="hybridMultilevel"/>
    <w:tmpl w:val="E79E185A"/>
    <w:lvl w:ilvl="0" w:tplc="207EE2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884E2D"/>
    <w:multiLevelType w:val="multilevel"/>
    <w:tmpl w:val="AC2C8A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6A4FE0"/>
    <w:multiLevelType w:val="hybridMultilevel"/>
    <w:tmpl w:val="CF9C1584"/>
    <w:lvl w:ilvl="0" w:tplc="0CAC6F78">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1C5FF5"/>
    <w:multiLevelType w:val="multilevel"/>
    <w:tmpl w:val="EAA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11080"/>
    <w:multiLevelType w:val="hybridMultilevel"/>
    <w:tmpl w:val="B3AAF3C0"/>
    <w:lvl w:ilvl="0" w:tplc="D40C54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EB65602"/>
    <w:multiLevelType w:val="hybridMultilevel"/>
    <w:tmpl w:val="3BB2AB48"/>
    <w:lvl w:ilvl="0" w:tplc="965E0E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4"/>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Symons">
    <w15:presenceInfo w15:providerId="Windows Live" w15:userId="abbfa3a2b140d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2C"/>
    <w:rsid w:val="00021034"/>
    <w:rsid w:val="000B261F"/>
    <w:rsid w:val="000B7D6A"/>
    <w:rsid w:val="00124488"/>
    <w:rsid w:val="00131AF2"/>
    <w:rsid w:val="00150D46"/>
    <w:rsid w:val="001E0607"/>
    <w:rsid w:val="0023172C"/>
    <w:rsid w:val="00273DCF"/>
    <w:rsid w:val="00281A50"/>
    <w:rsid w:val="0029727E"/>
    <w:rsid w:val="002A7093"/>
    <w:rsid w:val="00311066"/>
    <w:rsid w:val="003E1522"/>
    <w:rsid w:val="004375F1"/>
    <w:rsid w:val="00456D72"/>
    <w:rsid w:val="00467B2E"/>
    <w:rsid w:val="00475A05"/>
    <w:rsid w:val="004804A5"/>
    <w:rsid w:val="004D23BE"/>
    <w:rsid w:val="004D7A3E"/>
    <w:rsid w:val="004E47A0"/>
    <w:rsid w:val="00510FC4"/>
    <w:rsid w:val="00516497"/>
    <w:rsid w:val="005B2CFF"/>
    <w:rsid w:val="005D25AB"/>
    <w:rsid w:val="005E36EB"/>
    <w:rsid w:val="005F2808"/>
    <w:rsid w:val="00610750"/>
    <w:rsid w:val="0071698E"/>
    <w:rsid w:val="00774695"/>
    <w:rsid w:val="008245D8"/>
    <w:rsid w:val="0083021E"/>
    <w:rsid w:val="008355EB"/>
    <w:rsid w:val="008A7941"/>
    <w:rsid w:val="008C38C1"/>
    <w:rsid w:val="008F41F0"/>
    <w:rsid w:val="009147FB"/>
    <w:rsid w:val="00920EB7"/>
    <w:rsid w:val="00942B36"/>
    <w:rsid w:val="0095111B"/>
    <w:rsid w:val="00975F4B"/>
    <w:rsid w:val="00983CE2"/>
    <w:rsid w:val="00992C21"/>
    <w:rsid w:val="009F343F"/>
    <w:rsid w:val="00A34361"/>
    <w:rsid w:val="00A82E66"/>
    <w:rsid w:val="00B078F8"/>
    <w:rsid w:val="00BF35BB"/>
    <w:rsid w:val="00C65909"/>
    <w:rsid w:val="00C674DD"/>
    <w:rsid w:val="00C677A0"/>
    <w:rsid w:val="00C826A8"/>
    <w:rsid w:val="00CE4610"/>
    <w:rsid w:val="00CF2DC8"/>
    <w:rsid w:val="00D772AF"/>
    <w:rsid w:val="00E124F4"/>
    <w:rsid w:val="00F14BB6"/>
    <w:rsid w:val="00FE7F1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53FA"/>
  <w15:chartTrackingRefBased/>
  <w15:docId w15:val="{8856BB97-CF1F-42C9-97F9-FCC6BA82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2C"/>
    <w:pPr>
      <w:jc w:val="both"/>
    </w:pPr>
    <w:rPr>
      <w:rFonts w:ascii="Arial" w:hAnsi="Arial"/>
    </w:rPr>
  </w:style>
  <w:style w:type="paragraph" w:styleId="Heading1">
    <w:name w:val="heading 1"/>
    <w:basedOn w:val="Normal"/>
    <w:next w:val="Normal"/>
    <w:link w:val="Heading1Char"/>
    <w:uiPriority w:val="9"/>
    <w:qFormat/>
    <w:rsid w:val="00C677A0"/>
    <w:pPr>
      <w:keepNext/>
      <w:keepLines/>
      <w:numPr>
        <w:numId w:val="5"/>
      </w:numPr>
      <w:spacing w:after="240"/>
      <w:outlineLvl w:val="0"/>
    </w:pPr>
    <w:rPr>
      <w:rFonts w:ascii="Arial Black" w:eastAsiaTheme="majorEastAsia" w:hAnsi="Arial Black" w:cstheme="majorBidi"/>
      <w:color w:val="002060"/>
      <w:sz w:val="32"/>
      <w:szCs w:val="32"/>
    </w:rPr>
  </w:style>
  <w:style w:type="paragraph" w:styleId="Heading2">
    <w:name w:val="heading 2"/>
    <w:basedOn w:val="Normal"/>
    <w:next w:val="Normal"/>
    <w:link w:val="Heading2Char"/>
    <w:uiPriority w:val="9"/>
    <w:unhideWhenUsed/>
    <w:qFormat/>
    <w:rsid w:val="00C677A0"/>
    <w:pPr>
      <w:keepNext/>
      <w:keepLines/>
      <w:numPr>
        <w:ilvl w:val="1"/>
        <w:numId w:val="5"/>
      </w:numPr>
      <w:spacing w:before="40" w:after="120"/>
      <w:outlineLvl w:val="1"/>
    </w:pPr>
    <w:rPr>
      <w:rFonts w:eastAsiaTheme="majorEastAsia" w:cstheme="majorBidi"/>
      <w:color w:val="002060"/>
      <w:sz w:val="26"/>
      <w:szCs w:val="26"/>
    </w:rPr>
  </w:style>
  <w:style w:type="paragraph" w:styleId="Heading3">
    <w:name w:val="heading 3"/>
    <w:basedOn w:val="Normal"/>
    <w:next w:val="Normal"/>
    <w:link w:val="Heading3Char"/>
    <w:uiPriority w:val="9"/>
    <w:semiHidden/>
    <w:unhideWhenUsed/>
    <w:qFormat/>
    <w:rsid w:val="00A82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A0"/>
    <w:rPr>
      <w:rFonts w:ascii="Arial Black" w:eastAsiaTheme="majorEastAsia" w:hAnsi="Arial Black" w:cstheme="majorBidi"/>
      <w:color w:val="002060"/>
      <w:sz w:val="32"/>
      <w:szCs w:val="32"/>
    </w:rPr>
  </w:style>
  <w:style w:type="character" w:customStyle="1" w:styleId="Heading2Char">
    <w:name w:val="Heading 2 Char"/>
    <w:basedOn w:val="DefaultParagraphFont"/>
    <w:link w:val="Heading2"/>
    <w:uiPriority w:val="9"/>
    <w:rsid w:val="00C677A0"/>
    <w:rPr>
      <w:rFonts w:ascii="Arial" w:eastAsiaTheme="majorEastAsia" w:hAnsi="Arial" w:cstheme="majorBidi"/>
      <w:color w:val="002060"/>
      <w:sz w:val="26"/>
      <w:szCs w:val="26"/>
    </w:rPr>
  </w:style>
  <w:style w:type="paragraph" w:styleId="NoSpacing">
    <w:name w:val="No Spacing"/>
    <w:link w:val="NoSpacingChar"/>
    <w:uiPriority w:val="1"/>
    <w:qFormat/>
    <w:rsid w:val="0023172C"/>
    <w:pPr>
      <w:spacing w:after="0" w:line="240" w:lineRule="auto"/>
      <w:jc w:val="both"/>
    </w:pPr>
    <w:rPr>
      <w:rFonts w:ascii="Arial" w:hAnsi="Arial"/>
    </w:rPr>
  </w:style>
  <w:style w:type="paragraph" w:styleId="TOCHeading">
    <w:name w:val="TOC Heading"/>
    <w:basedOn w:val="Heading1"/>
    <w:next w:val="Normal"/>
    <w:uiPriority w:val="39"/>
    <w:unhideWhenUsed/>
    <w:qFormat/>
    <w:rsid w:val="0023172C"/>
    <w:pPr>
      <w:numPr>
        <w:numId w:val="0"/>
      </w:num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23172C"/>
    <w:pPr>
      <w:spacing w:after="100"/>
    </w:pPr>
  </w:style>
  <w:style w:type="character" w:styleId="Hyperlink">
    <w:name w:val="Hyperlink"/>
    <w:basedOn w:val="DefaultParagraphFont"/>
    <w:uiPriority w:val="99"/>
    <w:unhideWhenUsed/>
    <w:rsid w:val="0023172C"/>
    <w:rPr>
      <w:color w:val="0563C1" w:themeColor="hyperlink"/>
      <w:u w:val="single"/>
    </w:rPr>
  </w:style>
  <w:style w:type="numbering" w:customStyle="1" w:styleId="Style1">
    <w:name w:val="Style1"/>
    <w:uiPriority w:val="99"/>
    <w:rsid w:val="00C677A0"/>
    <w:pPr>
      <w:numPr>
        <w:numId w:val="5"/>
      </w:numPr>
    </w:pPr>
  </w:style>
  <w:style w:type="paragraph" w:styleId="ListParagraph">
    <w:name w:val="List Paragraph"/>
    <w:basedOn w:val="Normal"/>
    <w:uiPriority w:val="34"/>
    <w:qFormat/>
    <w:rsid w:val="00516497"/>
    <w:pPr>
      <w:ind w:left="720"/>
      <w:contextualSpacing/>
    </w:pPr>
  </w:style>
  <w:style w:type="paragraph" w:styleId="TOC2">
    <w:name w:val="toc 2"/>
    <w:basedOn w:val="Normal"/>
    <w:next w:val="Normal"/>
    <w:autoRedefine/>
    <w:uiPriority w:val="39"/>
    <w:unhideWhenUsed/>
    <w:rsid w:val="008F41F0"/>
    <w:pPr>
      <w:spacing w:after="100"/>
      <w:ind w:left="220"/>
    </w:pPr>
  </w:style>
  <w:style w:type="paragraph" w:styleId="Header">
    <w:name w:val="header"/>
    <w:basedOn w:val="Normal"/>
    <w:link w:val="HeaderChar"/>
    <w:uiPriority w:val="99"/>
    <w:unhideWhenUsed/>
    <w:rsid w:val="0015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D46"/>
    <w:rPr>
      <w:rFonts w:ascii="Arial" w:hAnsi="Arial"/>
    </w:rPr>
  </w:style>
  <w:style w:type="paragraph" w:styleId="Footer">
    <w:name w:val="footer"/>
    <w:basedOn w:val="Normal"/>
    <w:link w:val="FooterChar"/>
    <w:uiPriority w:val="99"/>
    <w:unhideWhenUsed/>
    <w:rsid w:val="0015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D46"/>
    <w:rPr>
      <w:rFonts w:ascii="Arial" w:hAnsi="Arial"/>
    </w:rPr>
  </w:style>
  <w:style w:type="paragraph" w:styleId="Caption">
    <w:name w:val="caption"/>
    <w:basedOn w:val="Normal"/>
    <w:next w:val="Normal"/>
    <w:uiPriority w:val="35"/>
    <w:unhideWhenUsed/>
    <w:qFormat/>
    <w:rsid w:val="004D7A3E"/>
    <w:pPr>
      <w:spacing w:after="200" w:line="240" w:lineRule="auto"/>
      <w:jc w:val="left"/>
    </w:pPr>
    <w:rPr>
      <w:i/>
      <w:iCs/>
      <w:szCs w:val="18"/>
    </w:rPr>
  </w:style>
  <w:style w:type="character" w:styleId="UnresolvedMention">
    <w:name w:val="Unresolved Mention"/>
    <w:basedOn w:val="DefaultParagraphFont"/>
    <w:uiPriority w:val="99"/>
    <w:semiHidden/>
    <w:unhideWhenUsed/>
    <w:rsid w:val="00774695"/>
    <w:rPr>
      <w:color w:val="605E5C"/>
      <w:shd w:val="clear" w:color="auto" w:fill="E1DFDD"/>
    </w:rPr>
  </w:style>
  <w:style w:type="paragraph" w:customStyle="1" w:styleId="transcript-list-item">
    <w:name w:val="transcript-list-item"/>
    <w:basedOn w:val="Normal"/>
    <w:rsid w:val="00FE7F1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text">
    <w:name w:val="text"/>
    <w:basedOn w:val="DefaultParagraphFont"/>
    <w:rsid w:val="00FE7F13"/>
  </w:style>
  <w:style w:type="character" w:customStyle="1" w:styleId="user-name-span">
    <w:name w:val="user-name-span"/>
    <w:basedOn w:val="DefaultParagraphFont"/>
    <w:rsid w:val="00FE7F13"/>
  </w:style>
  <w:style w:type="character" w:customStyle="1" w:styleId="time">
    <w:name w:val="time"/>
    <w:basedOn w:val="DefaultParagraphFont"/>
    <w:rsid w:val="00FE7F13"/>
  </w:style>
  <w:style w:type="character" w:customStyle="1" w:styleId="Heading3Char">
    <w:name w:val="Heading 3 Char"/>
    <w:basedOn w:val="DefaultParagraphFont"/>
    <w:link w:val="Heading3"/>
    <w:uiPriority w:val="9"/>
    <w:semiHidden/>
    <w:rsid w:val="00A82E6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75A05"/>
    <w:rPr>
      <w:i/>
      <w:iCs/>
    </w:rPr>
  </w:style>
  <w:style w:type="character" w:customStyle="1" w:styleId="NoSpacingChar">
    <w:name w:val="No Spacing Char"/>
    <w:basedOn w:val="DefaultParagraphFont"/>
    <w:link w:val="NoSpacing"/>
    <w:uiPriority w:val="1"/>
    <w:rsid w:val="00311066"/>
    <w:rPr>
      <w:rFonts w:ascii="Arial" w:hAnsi="Arial"/>
    </w:rPr>
  </w:style>
  <w:style w:type="paragraph" w:styleId="BalloonText">
    <w:name w:val="Balloon Text"/>
    <w:basedOn w:val="Normal"/>
    <w:link w:val="BalloonTextChar"/>
    <w:uiPriority w:val="99"/>
    <w:semiHidden/>
    <w:unhideWhenUsed/>
    <w:rsid w:val="00C674D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74D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510FC4"/>
    <w:rPr>
      <w:color w:val="954F72" w:themeColor="followedHyperlink"/>
      <w:u w:val="single"/>
    </w:rPr>
  </w:style>
  <w:style w:type="character" w:styleId="CommentReference">
    <w:name w:val="annotation reference"/>
    <w:basedOn w:val="DefaultParagraphFont"/>
    <w:uiPriority w:val="99"/>
    <w:semiHidden/>
    <w:unhideWhenUsed/>
    <w:rsid w:val="00510FC4"/>
    <w:rPr>
      <w:sz w:val="16"/>
      <w:szCs w:val="16"/>
    </w:rPr>
  </w:style>
  <w:style w:type="paragraph" w:styleId="CommentText">
    <w:name w:val="annotation text"/>
    <w:basedOn w:val="Normal"/>
    <w:link w:val="CommentTextChar"/>
    <w:uiPriority w:val="99"/>
    <w:semiHidden/>
    <w:unhideWhenUsed/>
    <w:rsid w:val="00510FC4"/>
    <w:pPr>
      <w:spacing w:line="240" w:lineRule="auto"/>
    </w:pPr>
    <w:rPr>
      <w:sz w:val="20"/>
      <w:szCs w:val="20"/>
    </w:rPr>
  </w:style>
  <w:style w:type="character" w:customStyle="1" w:styleId="CommentTextChar">
    <w:name w:val="Comment Text Char"/>
    <w:basedOn w:val="DefaultParagraphFont"/>
    <w:link w:val="CommentText"/>
    <w:uiPriority w:val="99"/>
    <w:semiHidden/>
    <w:rsid w:val="00510FC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0FC4"/>
    <w:rPr>
      <w:b/>
      <w:bCs/>
    </w:rPr>
  </w:style>
  <w:style w:type="character" w:customStyle="1" w:styleId="CommentSubjectChar">
    <w:name w:val="Comment Subject Char"/>
    <w:basedOn w:val="CommentTextChar"/>
    <w:link w:val="CommentSubject"/>
    <w:uiPriority w:val="99"/>
    <w:semiHidden/>
    <w:rsid w:val="00510FC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030028">
      <w:bodyDiv w:val="1"/>
      <w:marLeft w:val="0"/>
      <w:marRight w:val="0"/>
      <w:marTop w:val="0"/>
      <w:marBottom w:val="0"/>
      <w:divBdr>
        <w:top w:val="none" w:sz="0" w:space="0" w:color="auto"/>
        <w:left w:val="none" w:sz="0" w:space="0" w:color="auto"/>
        <w:bottom w:val="none" w:sz="0" w:space="0" w:color="auto"/>
        <w:right w:val="none" w:sz="0" w:space="0" w:color="auto"/>
      </w:divBdr>
      <w:divsChild>
        <w:div w:id="649097569">
          <w:marLeft w:val="0"/>
          <w:marRight w:val="0"/>
          <w:marTop w:val="0"/>
          <w:marBottom w:val="0"/>
          <w:divBdr>
            <w:top w:val="none" w:sz="0" w:space="0" w:color="auto"/>
            <w:left w:val="none" w:sz="0" w:space="0" w:color="auto"/>
            <w:bottom w:val="none" w:sz="0" w:space="0" w:color="auto"/>
            <w:right w:val="none" w:sz="0" w:space="0" w:color="auto"/>
          </w:divBdr>
        </w:div>
        <w:div w:id="838496955">
          <w:marLeft w:val="0"/>
          <w:marRight w:val="0"/>
          <w:marTop w:val="0"/>
          <w:marBottom w:val="150"/>
          <w:divBdr>
            <w:top w:val="none" w:sz="0" w:space="0" w:color="auto"/>
            <w:left w:val="none" w:sz="0" w:space="0" w:color="auto"/>
            <w:bottom w:val="none" w:sz="0" w:space="0" w:color="auto"/>
            <w:right w:val="none" w:sz="0" w:space="0" w:color="auto"/>
          </w:divBdr>
          <w:divsChild>
            <w:div w:id="1014918391">
              <w:marLeft w:val="0"/>
              <w:marRight w:val="210"/>
              <w:marTop w:val="0"/>
              <w:marBottom w:val="0"/>
              <w:divBdr>
                <w:top w:val="none" w:sz="0" w:space="0" w:color="auto"/>
                <w:left w:val="none" w:sz="0" w:space="0" w:color="auto"/>
                <w:bottom w:val="none" w:sz="0" w:space="0" w:color="auto"/>
                <w:right w:val="none" w:sz="0" w:space="0" w:color="auto"/>
              </w:divBdr>
            </w:div>
            <w:div w:id="1897928723">
              <w:marLeft w:val="0"/>
              <w:marRight w:val="0"/>
              <w:marTop w:val="0"/>
              <w:marBottom w:val="0"/>
              <w:divBdr>
                <w:top w:val="none" w:sz="0" w:space="0" w:color="auto"/>
                <w:left w:val="none" w:sz="0" w:space="0" w:color="auto"/>
                <w:bottom w:val="none" w:sz="0" w:space="0" w:color="auto"/>
                <w:right w:val="none" w:sz="0" w:space="0" w:color="auto"/>
              </w:divBdr>
            </w:div>
          </w:divsChild>
        </w:div>
        <w:div w:id="657030786">
          <w:marLeft w:val="0"/>
          <w:marRight w:val="0"/>
          <w:marTop w:val="0"/>
          <w:marBottom w:val="0"/>
          <w:divBdr>
            <w:top w:val="none" w:sz="0" w:space="0" w:color="auto"/>
            <w:left w:val="none" w:sz="0" w:space="0" w:color="auto"/>
            <w:bottom w:val="none" w:sz="0" w:space="0" w:color="auto"/>
            <w:right w:val="none" w:sz="0" w:space="0" w:color="auto"/>
          </w:divBdr>
        </w:div>
        <w:div w:id="1679385539">
          <w:marLeft w:val="0"/>
          <w:marRight w:val="0"/>
          <w:marTop w:val="0"/>
          <w:marBottom w:val="150"/>
          <w:divBdr>
            <w:top w:val="none" w:sz="0" w:space="0" w:color="auto"/>
            <w:left w:val="none" w:sz="0" w:space="0" w:color="auto"/>
            <w:bottom w:val="none" w:sz="0" w:space="0" w:color="auto"/>
            <w:right w:val="none" w:sz="0" w:space="0" w:color="auto"/>
          </w:divBdr>
          <w:divsChild>
            <w:div w:id="1791893340">
              <w:marLeft w:val="0"/>
              <w:marRight w:val="210"/>
              <w:marTop w:val="0"/>
              <w:marBottom w:val="0"/>
              <w:divBdr>
                <w:top w:val="none" w:sz="0" w:space="0" w:color="auto"/>
                <w:left w:val="none" w:sz="0" w:space="0" w:color="auto"/>
                <w:bottom w:val="none" w:sz="0" w:space="0" w:color="auto"/>
                <w:right w:val="none" w:sz="0" w:space="0" w:color="auto"/>
              </w:divBdr>
            </w:div>
            <w:div w:id="286007851">
              <w:marLeft w:val="0"/>
              <w:marRight w:val="0"/>
              <w:marTop w:val="0"/>
              <w:marBottom w:val="0"/>
              <w:divBdr>
                <w:top w:val="none" w:sz="0" w:space="0" w:color="auto"/>
                <w:left w:val="none" w:sz="0" w:space="0" w:color="auto"/>
                <w:bottom w:val="none" w:sz="0" w:space="0" w:color="auto"/>
                <w:right w:val="none" w:sz="0" w:space="0" w:color="auto"/>
              </w:divBdr>
            </w:div>
          </w:divsChild>
        </w:div>
        <w:div w:id="1501579856">
          <w:marLeft w:val="0"/>
          <w:marRight w:val="0"/>
          <w:marTop w:val="0"/>
          <w:marBottom w:val="0"/>
          <w:divBdr>
            <w:top w:val="none" w:sz="0" w:space="0" w:color="auto"/>
            <w:left w:val="none" w:sz="0" w:space="0" w:color="auto"/>
            <w:bottom w:val="none" w:sz="0" w:space="0" w:color="auto"/>
            <w:right w:val="none" w:sz="0" w:space="0" w:color="auto"/>
          </w:divBdr>
        </w:div>
        <w:div w:id="1623804759">
          <w:marLeft w:val="0"/>
          <w:marRight w:val="0"/>
          <w:marTop w:val="0"/>
          <w:marBottom w:val="150"/>
          <w:divBdr>
            <w:top w:val="none" w:sz="0" w:space="0" w:color="auto"/>
            <w:left w:val="none" w:sz="0" w:space="0" w:color="auto"/>
            <w:bottom w:val="none" w:sz="0" w:space="0" w:color="auto"/>
            <w:right w:val="none" w:sz="0" w:space="0" w:color="auto"/>
          </w:divBdr>
          <w:divsChild>
            <w:div w:id="1998147715">
              <w:marLeft w:val="0"/>
              <w:marRight w:val="210"/>
              <w:marTop w:val="0"/>
              <w:marBottom w:val="0"/>
              <w:divBdr>
                <w:top w:val="none" w:sz="0" w:space="0" w:color="auto"/>
                <w:left w:val="none" w:sz="0" w:space="0" w:color="auto"/>
                <w:bottom w:val="none" w:sz="0" w:space="0" w:color="auto"/>
                <w:right w:val="none" w:sz="0" w:space="0" w:color="auto"/>
              </w:divBdr>
            </w:div>
            <w:div w:id="1066805083">
              <w:marLeft w:val="0"/>
              <w:marRight w:val="0"/>
              <w:marTop w:val="0"/>
              <w:marBottom w:val="0"/>
              <w:divBdr>
                <w:top w:val="none" w:sz="0" w:space="0" w:color="auto"/>
                <w:left w:val="none" w:sz="0" w:space="0" w:color="auto"/>
                <w:bottom w:val="none" w:sz="0" w:space="0" w:color="auto"/>
                <w:right w:val="none" w:sz="0" w:space="0" w:color="auto"/>
              </w:divBdr>
            </w:div>
          </w:divsChild>
        </w:div>
        <w:div w:id="1827746211">
          <w:marLeft w:val="0"/>
          <w:marRight w:val="0"/>
          <w:marTop w:val="0"/>
          <w:marBottom w:val="0"/>
          <w:divBdr>
            <w:top w:val="none" w:sz="0" w:space="0" w:color="auto"/>
            <w:left w:val="none" w:sz="0" w:space="0" w:color="auto"/>
            <w:bottom w:val="none" w:sz="0" w:space="0" w:color="auto"/>
            <w:right w:val="none" w:sz="0" w:space="0" w:color="auto"/>
          </w:divBdr>
        </w:div>
        <w:div w:id="827287624">
          <w:marLeft w:val="0"/>
          <w:marRight w:val="0"/>
          <w:marTop w:val="0"/>
          <w:marBottom w:val="150"/>
          <w:divBdr>
            <w:top w:val="none" w:sz="0" w:space="0" w:color="auto"/>
            <w:left w:val="none" w:sz="0" w:space="0" w:color="auto"/>
            <w:bottom w:val="none" w:sz="0" w:space="0" w:color="auto"/>
            <w:right w:val="none" w:sz="0" w:space="0" w:color="auto"/>
          </w:divBdr>
          <w:divsChild>
            <w:div w:id="1222012059">
              <w:marLeft w:val="0"/>
              <w:marRight w:val="210"/>
              <w:marTop w:val="0"/>
              <w:marBottom w:val="0"/>
              <w:divBdr>
                <w:top w:val="none" w:sz="0" w:space="0" w:color="auto"/>
                <w:left w:val="none" w:sz="0" w:space="0" w:color="auto"/>
                <w:bottom w:val="none" w:sz="0" w:space="0" w:color="auto"/>
                <w:right w:val="none" w:sz="0" w:space="0" w:color="auto"/>
              </w:divBdr>
            </w:div>
            <w:div w:id="715080053">
              <w:marLeft w:val="0"/>
              <w:marRight w:val="0"/>
              <w:marTop w:val="0"/>
              <w:marBottom w:val="0"/>
              <w:divBdr>
                <w:top w:val="none" w:sz="0" w:space="0" w:color="auto"/>
                <w:left w:val="none" w:sz="0" w:space="0" w:color="auto"/>
                <w:bottom w:val="none" w:sz="0" w:space="0" w:color="auto"/>
                <w:right w:val="none" w:sz="0" w:space="0" w:color="auto"/>
              </w:divBdr>
            </w:div>
          </w:divsChild>
        </w:div>
        <w:div w:id="873688055">
          <w:marLeft w:val="0"/>
          <w:marRight w:val="0"/>
          <w:marTop w:val="0"/>
          <w:marBottom w:val="0"/>
          <w:divBdr>
            <w:top w:val="none" w:sz="0" w:space="0" w:color="auto"/>
            <w:left w:val="none" w:sz="0" w:space="0" w:color="auto"/>
            <w:bottom w:val="none" w:sz="0" w:space="0" w:color="auto"/>
            <w:right w:val="none" w:sz="0" w:space="0" w:color="auto"/>
          </w:divBdr>
        </w:div>
        <w:div w:id="207843985">
          <w:marLeft w:val="0"/>
          <w:marRight w:val="0"/>
          <w:marTop w:val="0"/>
          <w:marBottom w:val="150"/>
          <w:divBdr>
            <w:top w:val="none" w:sz="0" w:space="0" w:color="auto"/>
            <w:left w:val="none" w:sz="0" w:space="0" w:color="auto"/>
            <w:bottom w:val="none" w:sz="0" w:space="0" w:color="auto"/>
            <w:right w:val="none" w:sz="0" w:space="0" w:color="auto"/>
          </w:divBdr>
          <w:divsChild>
            <w:div w:id="2134513253">
              <w:marLeft w:val="0"/>
              <w:marRight w:val="210"/>
              <w:marTop w:val="0"/>
              <w:marBottom w:val="0"/>
              <w:divBdr>
                <w:top w:val="none" w:sz="0" w:space="0" w:color="auto"/>
                <w:left w:val="none" w:sz="0" w:space="0" w:color="auto"/>
                <w:bottom w:val="none" w:sz="0" w:space="0" w:color="auto"/>
                <w:right w:val="none" w:sz="0" w:space="0" w:color="auto"/>
              </w:divBdr>
            </w:div>
            <w:div w:id="746610221">
              <w:marLeft w:val="0"/>
              <w:marRight w:val="0"/>
              <w:marTop w:val="0"/>
              <w:marBottom w:val="0"/>
              <w:divBdr>
                <w:top w:val="none" w:sz="0" w:space="0" w:color="auto"/>
                <w:left w:val="none" w:sz="0" w:space="0" w:color="auto"/>
                <w:bottom w:val="none" w:sz="0" w:space="0" w:color="auto"/>
                <w:right w:val="none" w:sz="0" w:space="0" w:color="auto"/>
              </w:divBdr>
            </w:div>
          </w:divsChild>
        </w:div>
        <w:div w:id="1544705330">
          <w:marLeft w:val="0"/>
          <w:marRight w:val="0"/>
          <w:marTop w:val="0"/>
          <w:marBottom w:val="0"/>
          <w:divBdr>
            <w:top w:val="none" w:sz="0" w:space="0" w:color="auto"/>
            <w:left w:val="none" w:sz="0" w:space="0" w:color="auto"/>
            <w:bottom w:val="none" w:sz="0" w:space="0" w:color="auto"/>
            <w:right w:val="none" w:sz="0" w:space="0" w:color="auto"/>
          </w:divBdr>
        </w:div>
        <w:div w:id="1125851925">
          <w:marLeft w:val="0"/>
          <w:marRight w:val="0"/>
          <w:marTop w:val="0"/>
          <w:marBottom w:val="150"/>
          <w:divBdr>
            <w:top w:val="none" w:sz="0" w:space="0" w:color="auto"/>
            <w:left w:val="none" w:sz="0" w:space="0" w:color="auto"/>
            <w:bottom w:val="none" w:sz="0" w:space="0" w:color="auto"/>
            <w:right w:val="none" w:sz="0" w:space="0" w:color="auto"/>
          </w:divBdr>
          <w:divsChild>
            <w:div w:id="2081950053">
              <w:marLeft w:val="0"/>
              <w:marRight w:val="210"/>
              <w:marTop w:val="0"/>
              <w:marBottom w:val="0"/>
              <w:divBdr>
                <w:top w:val="none" w:sz="0" w:space="0" w:color="auto"/>
                <w:left w:val="none" w:sz="0" w:space="0" w:color="auto"/>
                <w:bottom w:val="none" w:sz="0" w:space="0" w:color="auto"/>
                <w:right w:val="none" w:sz="0" w:space="0" w:color="auto"/>
              </w:divBdr>
            </w:div>
            <w:div w:id="2014333468">
              <w:marLeft w:val="0"/>
              <w:marRight w:val="0"/>
              <w:marTop w:val="0"/>
              <w:marBottom w:val="0"/>
              <w:divBdr>
                <w:top w:val="none" w:sz="0" w:space="0" w:color="auto"/>
                <w:left w:val="none" w:sz="0" w:space="0" w:color="auto"/>
                <w:bottom w:val="none" w:sz="0" w:space="0" w:color="auto"/>
                <w:right w:val="none" w:sz="0" w:space="0" w:color="auto"/>
              </w:divBdr>
            </w:div>
          </w:divsChild>
        </w:div>
        <w:div w:id="1764640397">
          <w:marLeft w:val="0"/>
          <w:marRight w:val="0"/>
          <w:marTop w:val="0"/>
          <w:marBottom w:val="0"/>
          <w:divBdr>
            <w:top w:val="none" w:sz="0" w:space="0" w:color="auto"/>
            <w:left w:val="none" w:sz="0" w:space="0" w:color="auto"/>
            <w:bottom w:val="none" w:sz="0" w:space="0" w:color="auto"/>
            <w:right w:val="none" w:sz="0" w:space="0" w:color="auto"/>
          </w:divBdr>
        </w:div>
        <w:div w:id="1764455166">
          <w:marLeft w:val="0"/>
          <w:marRight w:val="0"/>
          <w:marTop w:val="0"/>
          <w:marBottom w:val="150"/>
          <w:divBdr>
            <w:top w:val="none" w:sz="0" w:space="0" w:color="auto"/>
            <w:left w:val="none" w:sz="0" w:space="0" w:color="auto"/>
            <w:bottom w:val="none" w:sz="0" w:space="0" w:color="auto"/>
            <w:right w:val="none" w:sz="0" w:space="0" w:color="auto"/>
          </w:divBdr>
          <w:divsChild>
            <w:div w:id="540168072">
              <w:marLeft w:val="0"/>
              <w:marRight w:val="210"/>
              <w:marTop w:val="0"/>
              <w:marBottom w:val="0"/>
              <w:divBdr>
                <w:top w:val="none" w:sz="0" w:space="0" w:color="auto"/>
                <w:left w:val="none" w:sz="0" w:space="0" w:color="auto"/>
                <w:bottom w:val="none" w:sz="0" w:space="0" w:color="auto"/>
                <w:right w:val="none" w:sz="0" w:space="0" w:color="auto"/>
              </w:divBdr>
            </w:div>
            <w:div w:id="909923934">
              <w:marLeft w:val="0"/>
              <w:marRight w:val="0"/>
              <w:marTop w:val="0"/>
              <w:marBottom w:val="0"/>
              <w:divBdr>
                <w:top w:val="none" w:sz="0" w:space="0" w:color="auto"/>
                <w:left w:val="none" w:sz="0" w:space="0" w:color="auto"/>
                <w:bottom w:val="none" w:sz="0" w:space="0" w:color="auto"/>
                <w:right w:val="none" w:sz="0" w:space="0" w:color="auto"/>
              </w:divBdr>
            </w:div>
          </w:divsChild>
        </w:div>
        <w:div w:id="750782111">
          <w:marLeft w:val="0"/>
          <w:marRight w:val="0"/>
          <w:marTop w:val="0"/>
          <w:marBottom w:val="0"/>
          <w:divBdr>
            <w:top w:val="none" w:sz="0" w:space="0" w:color="auto"/>
            <w:left w:val="none" w:sz="0" w:space="0" w:color="auto"/>
            <w:bottom w:val="none" w:sz="0" w:space="0" w:color="auto"/>
            <w:right w:val="none" w:sz="0" w:space="0" w:color="auto"/>
          </w:divBdr>
        </w:div>
        <w:div w:id="1586067830">
          <w:marLeft w:val="0"/>
          <w:marRight w:val="0"/>
          <w:marTop w:val="0"/>
          <w:marBottom w:val="150"/>
          <w:divBdr>
            <w:top w:val="none" w:sz="0" w:space="0" w:color="auto"/>
            <w:left w:val="none" w:sz="0" w:space="0" w:color="auto"/>
            <w:bottom w:val="none" w:sz="0" w:space="0" w:color="auto"/>
            <w:right w:val="none" w:sz="0" w:space="0" w:color="auto"/>
          </w:divBdr>
          <w:divsChild>
            <w:div w:id="282425548">
              <w:marLeft w:val="0"/>
              <w:marRight w:val="210"/>
              <w:marTop w:val="0"/>
              <w:marBottom w:val="0"/>
              <w:divBdr>
                <w:top w:val="none" w:sz="0" w:space="0" w:color="auto"/>
                <w:left w:val="none" w:sz="0" w:space="0" w:color="auto"/>
                <w:bottom w:val="none" w:sz="0" w:space="0" w:color="auto"/>
                <w:right w:val="none" w:sz="0" w:space="0" w:color="auto"/>
              </w:divBdr>
            </w:div>
            <w:div w:id="1526599707">
              <w:marLeft w:val="0"/>
              <w:marRight w:val="0"/>
              <w:marTop w:val="0"/>
              <w:marBottom w:val="0"/>
              <w:divBdr>
                <w:top w:val="none" w:sz="0" w:space="0" w:color="auto"/>
                <w:left w:val="none" w:sz="0" w:space="0" w:color="auto"/>
                <w:bottom w:val="none" w:sz="0" w:space="0" w:color="auto"/>
                <w:right w:val="none" w:sz="0" w:space="0" w:color="auto"/>
              </w:divBdr>
            </w:div>
          </w:divsChild>
        </w:div>
        <w:div w:id="1262955616">
          <w:marLeft w:val="0"/>
          <w:marRight w:val="0"/>
          <w:marTop w:val="0"/>
          <w:marBottom w:val="0"/>
          <w:divBdr>
            <w:top w:val="none" w:sz="0" w:space="0" w:color="auto"/>
            <w:left w:val="none" w:sz="0" w:space="0" w:color="auto"/>
            <w:bottom w:val="none" w:sz="0" w:space="0" w:color="auto"/>
            <w:right w:val="none" w:sz="0" w:space="0" w:color="auto"/>
          </w:divBdr>
        </w:div>
        <w:div w:id="1263489051">
          <w:marLeft w:val="0"/>
          <w:marRight w:val="0"/>
          <w:marTop w:val="0"/>
          <w:marBottom w:val="150"/>
          <w:divBdr>
            <w:top w:val="none" w:sz="0" w:space="0" w:color="auto"/>
            <w:left w:val="none" w:sz="0" w:space="0" w:color="auto"/>
            <w:bottom w:val="none" w:sz="0" w:space="0" w:color="auto"/>
            <w:right w:val="none" w:sz="0" w:space="0" w:color="auto"/>
          </w:divBdr>
          <w:divsChild>
            <w:div w:id="120198701">
              <w:marLeft w:val="0"/>
              <w:marRight w:val="210"/>
              <w:marTop w:val="0"/>
              <w:marBottom w:val="0"/>
              <w:divBdr>
                <w:top w:val="none" w:sz="0" w:space="0" w:color="auto"/>
                <w:left w:val="none" w:sz="0" w:space="0" w:color="auto"/>
                <w:bottom w:val="none" w:sz="0" w:space="0" w:color="auto"/>
                <w:right w:val="none" w:sz="0" w:space="0" w:color="auto"/>
              </w:divBdr>
            </w:div>
            <w:div w:id="939293063">
              <w:marLeft w:val="0"/>
              <w:marRight w:val="0"/>
              <w:marTop w:val="0"/>
              <w:marBottom w:val="0"/>
              <w:divBdr>
                <w:top w:val="none" w:sz="0" w:space="0" w:color="auto"/>
                <w:left w:val="none" w:sz="0" w:space="0" w:color="auto"/>
                <w:bottom w:val="none" w:sz="0" w:space="0" w:color="auto"/>
                <w:right w:val="none" w:sz="0" w:space="0" w:color="auto"/>
              </w:divBdr>
            </w:div>
          </w:divsChild>
        </w:div>
        <w:div w:id="1176461964">
          <w:marLeft w:val="0"/>
          <w:marRight w:val="0"/>
          <w:marTop w:val="0"/>
          <w:marBottom w:val="0"/>
          <w:divBdr>
            <w:top w:val="none" w:sz="0" w:space="0" w:color="auto"/>
            <w:left w:val="none" w:sz="0" w:space="0" w:color="auto"/>
            <w:bottom w:val="none" w:sz="0" w:space="0" w:color="auto"/>
            <w:right w:val="none" w:sz="0" w:space="0" w:color="auto"/>
          </w:divBdr>
        </w:div>
        <w:div w:id="387337057">
          <w:marLeft w:val="0"/>
          <w:marRight w:val="0"/>
          <w:marTop w:val="0"/>
          <w:marBottom w:val="150"/>
          <w:divBdr>
            <w:top w:val="none" w:sz="0" w:space="0" w:color="auto"/>
            <w:left w:val="none" w:sz="0" w:space="0" w:color="auto"/>
            <w:bottom w:val="none" w:sz="0" w:space="0" w:color="auto"/>
            <w:right w:val="none" w:sz="0" w:space="0" w:color="auto"/>
          </w:divBdr>
          <w:divsChild>
            <w:div w:id="1076703551">
              <w:marLeft w:val="0"/>
              <w:marRight w:val="210"/>
              <w:marTop w:val="0"/>
              <w:marBottom w:val="0"/>
              <w:divBdr>
                <w:top w:val="none" w:sz="0" w:space="0" w:color="auto"/>
                <w:left w:val="none" w:sz="0" w:space="0" w:color="auto"/>
                <w:bottom w:val="none" w:sz="0" w:space="0" w:color="auto"/>
                <w:right w:val="none" w:sz="0" w:space="0" w:color="auto"/>
              </w:divBdr>
            </w:div>
            <w:div w:id="1408725331">
              <w:marLeft w:val="0"/>
              <w:marRight w:val="0"/>
              <w:marTop w:val="0"/>
              <w:marBottom w:val="0"/>
              <w:divBdr>
                <w:top w:val="none" w:sz="0" w:space="0" w:color="auto"/>
                <w:left w:val="none" w:sz="0" w:space="0" w:color="auto"/>
                <w:bottom w:val="none" w:sz="0" w:space="0" w:color="auto"/>
                <w:right w:val="none" w:sz="0" w:space="0" w:color="auto"/>
              </w:divBdr>
            </w:div>
          </w:divsChild>
        </w:div>
        <w:div w:id="1474325937">
          <w:marLeft w:val="0"/>
          <w:marRight w:val="0"/>
          <w:marTop w:val="0"/>
          <w:marBottom w:val="0"/>
          <w:divBdr>
            <w:top w:val="none" w:sz="0" w:space="0" w:color="auto"/>
            <w:left w:val="none" w:sz="0" w:space="0" w:color="auto"/>
            <w:bottom w:val="none" w:sz="0" w:space="0" w:color="auto"/>
            <w:right w:val="none" w:sz="0" w:space="0" w:color="auto"/>
          </w:divBdr>
        </w:div>
        <w:div w:id="217321298">
          <w:marLeft w:val="0"/>
          <w:marRight w:val="0"/>
          <w:marTop w:val="0"/>
          <w:marBottom w:val="150"/>
          <w:divBdr>
            <w:top w:val="none" w:sz="0" w:space="0" w:color="auto"/>
            <w:left w:val="none" w:sz="0" w:space="0" w:color="auto"/>
            <w:bottom w:val="none" w:sz="0" w:space="0" w:color="auto"/>
            <w:right w:val="none" w:sz="0" w:space="0" w:color="auto"/>
          </w:divBdr>
          <w:divsChild>
            <w:div w:id="898246184">
              <w:marLeft w:val="0"/>
              <w:marRight w:val="210"/>
              <w:marTop w:val="0"/>
              <w:marBottom w:val="0"/>
              <w:divBdr>
                <w:top w:val="none" w:sz="0" w:space="0" w:color="auto"/>
                <w:left w:val="none" w:sz="0" w:space="0" w:color="auto"/>
                <w:bottom w:val="none" w:sz="0" w:space="0" w:color="auto"/>
                <w:right w:val="none" w:sz="0" w:space="0" w:color="auto"/>
              </w:divBdr>
            </w:div>
            <w:div w:id="1837913334">
              <w:marLeft w:val="0"/>
              <w:marRight w:val="0"/>
              <w:marTop w:val="0"/>
              <w:marBottom w:val="0"/>
              <w:divBdr>
                <w:top w:val="none" w:sz="0" w:space="0" w:color="auto"/>
                <w:left w:val="none" w:sz="0" w:space="0" w:color="auto"/>
                <w:bottom w:val="none" w:sz="0" w:space="0" w:color="auto"/>
                <w:right w:val="none" w:sz="0" w:space="0" w:color="auto"/>
              </w:divBdr>
            </w:div>
          </w:divsChild>
        </w:div>
        <w:div w:id="1397361590">
          <w:marLeft w:val="0"/>
          <w:marRight w:val="0"/>
          <w:marTop w:val="0"/>
          <w:marBottom w:val="0"/>
          <w:divBdr>
            <w:top w:val="none" w:sz="0" w:space="0" w:color="auto"/>
            <w:left w:val="none" w:sz="0" w:space="0" w:color="auto"/>
            <w:bottom w:val="none" w:sz="0" w:space="0" w:color="auto"/>
            <w:right w:val="none" w:sz="0" w:space="0" w:color="auto"/>
          </w:divBdr>
        </w:div>
        <w:div w:id="1523013854">
          <w:marLeft w:val="0"/>
          <w:marRight w:val="0"/>
          <w:marTop w:val="0"/>
          <w:marBottom w:val="150"/>
          <w:divBdr>
            <w:top w:val="none" w:sz="0" w:space="0" w:color="auto"/>
            <w:left w:val="none" w:sz="0" w:space="0" w:color="auto"/>
            <w:bottom w:val="none" w:sz="0" w:space="0" w:color="auto"/>
            <w:right w:val="none" w:sz="0" w:space="0" w:color="auto"/>
          </w:divBdr>
          <w:divsChild>
            <w:div w:id="1364285756">
              <w:marLeft w:val="0"/>
              <w:marRight w:val="210"/>
              <w:marTop w:val="0"/>
              <w:marBottom w:val="0"/>
              <w:divBdr>
                <w:top w:val="none" w:sz="0" w:space="0" w:color="auto"/>
                <w:left w:val="none" w:sz="0" w:space="0" w:color="auto"/>
                <w:bottom w:val="none" w:sz="0" w:space="0" w:color="auto"/>
                <w:right w:val="none" w:sz="0" w:space="0" w:color="auto"/>
              </w:divBdr>
            </w:div>
            <w:div w:id="1867594792">
              <w:marLeft w:val="0"/>
              <w:marRight w:val="0"/>
              <w:marTop w:val="0"/>
              <w:marBottom w:val="0"/>
              <w:divBdr>
                <w:top w:val="none" w:sz="0" w:space="0" w:color="auto"/>
                <w:left w:val="none" w:sz="0" w:space="0" w:color="auto"/>
                <w:bottom w:val="none" w:sz="0" w:space="0" w:color="auto"/>
                <w:right w:val="none" w:sz="0" w:space="0" w:color="auto"/>
              </w:divBdr>
            </w:div>
          </w:divsChild>
        </w:div>
        <w:div w:id="1875345289">
          <w:marLeft w:val="0"/>
          <w:marRight w:val="0"/>
          <w:marTop w:val="0"/>
          <w:marBottom w:val="0"/>
          <w:divBdr>
            <w:top w:val="none" w:sz="0" w:space="0" w:color="auto"/>
            <w:left w:val="none" w:sz="0" w:space="0" w:color="auto"/>
            <w:bottom w:val="none" w:sz="0" w:space="0" w:color="auto"/>
            <w:right w:val="none" w:sz="0" w:space="0" w:color="auto"/>
          </w:divBdr>
        </w:div>
        <w:div w:id="440876974">
          <w:marLeft w:val="0"/>
          <w:marRight w:val="0"/>
          <w:marTop w:val="0"/>
          <w:marBottom w:val="150"/>
          <w:divBdr>
            <w:top w:val="none" w:sz="0" w:space="0" w:color="auto"/>
            <w:left w:val="none" w:sz="0" w:space="0" w:color="auto"/>
            <w:bottom w:val="none" w:sz="0" w:space="0" w:color="auto"/>
            <w:right w:val="none" w:sz="0" w:space="0" w:color="auto"/>
          </w:divBdr>
          <w:divsChild>
            <w:div w:id="1805002959">
              <w:marLeft w:val="0"/>
              <w:marRight w:val="210"/>
              <w:marTop w:val="0"/>
              <w:marBottom w:val="0"/>
              <w:divBdr>
                <w:top w:val="none" w:sz="0" w:space="0" w:color="auto"/>
                <w:left w:val="none" w:sz="0" w:space="0" w:color="auto"/>
                <w:bottom w:val="none" w:sz="0" w:space="0" w:color="auto"/>
                <w:right w:val="none" w:sz="0" w:space="0" w:color="auto"/>
              </w:divBdr>
            </w:div>
            <w:div w:id="249893630">
              <w:marLeft w:val="0"/>
              <w:marRight w:val="0"/>
              <w:marTop w:val="0"/>
              <w:marBottom w:val="0"/>
              <w:divBdr>
                <w:top w:val="none" w:sz="0" w:space="0" w:color="auto"/>
                <w:left w:val="none" w:sz="0" w:space="0" w:color="auto"/>
                <w:bottom w:val="none" w:sz="0" w:space="0" w:color="auto"/>
                <w:right w:val="none" w:sz="0" w:space="0" w:color="auto"/>
              </w:divBdr>
            </w:div>
          </w:divsChild>
        </w:div>
        <w:div w:id="602957975">
          <w:marLeft w:val="0"/>
          <w:marRight w:val="0"/>
          <w:marTop w:val="0"/>
          <w:marBottom w:val="0"/>
          <w:divBdr>
            <w:top w:val="none" w:sz="0" w:space="0" w:color="auto"/>
            <w:left w:val="none" w:sz="0" w:space="0" w:color="auto"/>
            <w:bottom w:val="none" w:sz="0" w:space="0" w:color="auto"/>
            <w:right w:val="none" w:sz="0" w:space="0" w:color="auto"/>
          </w:divBdr>
        </w:div>
      </w:divsChild>
    </w:div>
    <w:div w:id="546334761">
      <w:bodyDiv w:val="1"/>
      <w:marLeft w:val="0"/>
      <w:marRight w:val="0"/>
      <w:marTop w:val="0"/>
      <w:marBottom w:val="0"/>
      <w:divBdr>
        <w:top w:val="none" w:sz="0" w:space="0" w:color="auto"/>
        <w:left w:val="none" w:sz="0" w:space="0" w:color="auto"/>
        <w:bottom w:val="none" w:sz="0" w:space="0" w:color="auto"/>
        <w:right w:val="none" w:sz="0" w:space="0" w:color="auto"/>
      </w:divBdr>
      <w:divsChild>
        <w:div w:id="198592551">
          <w:marLeft w:val="0"/>
          <w:marRight w:val="0"/>
          <w:marTop w:val="0"/>
          <w:marBottom w:val="0"/>
          <w:divBdr>
            <w:top w:val="none" w:sz="0" w:space="0" w:color="auto"/>
            <w:left w:val="none" w:sz="0" w:space="0" w:color="auto"/>
            <w:bottom w:val="none" w:sz="0" w:space="0" w:color="auto"/>
            <w:right w:val="none" w:sz="0" w:space="0" w:color="auto"/>
          </w:divBdr>
          <w:divsChild>
            <w:div w:id="191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9471">
      <w:bodyDiv w:val="1"/>
      <w:marLeft w:val="0"/>
      <w:marRight w:val="0"/>
      <w:marTop w:val="0"/>
      <w:marBottom w:val="0"/>
      <w:divBdr>
        <w:top w:val="none" w:sz="0" w:space="0" w:color="auto"/>
        <w:left w:val="none" w:sz="0" w:space="0" w:color="auto"/>
        <w:bottom w:val="none" w:sz="0" w:space="0" w:color="auto"/>
        <w:right w:val="none" w:sz="0" w:space="0" w:color="auto"/>
      </w:divBdr>
    </w:div>
    <w:div w:id="904923207">
      <w:bodyDiv w:val="1"/>
      <w:marLeft w:val="0"/>
      <w:marRight w:val="0"/>
      <w:marTop w:val="0"/>
      <w:marBottom w:val="0"/>
      <w:divBdr>
        <w:top w:val="none" w:sz="0" w:space="0" w:color="auto"/>
        <w:left w:val="none" w:sz="0" w:space="0" w:color="auto"/>
        <w:bottom w:val="none" w:sz="0" w:space="0" w:color="auto"/>
        <w:right w:val="none" w:sz="0" w:space="0" w:color="auto"/>
      </w:divBdr>
    </w:div>
    <w:div w:id="1331524469">
      <w:bodyDiv w:val="1"/>
      <w:marLeft w:val="0"/>
      <w:marRight w:val="0"/>
      <w:marTop w:val="0"/>
      <w:marBottom w:val="0"/>
      <w:divBdr>
        <w:top w:val="none" w:sz="0" w:space="0" w:color="auto"/>
        <w:left w:val="none" w:sz="0" w:space="0" w:color="auto"/>
        <w:bottom w:val="none" w:sz="0" w:space="0" w:color="auto"/>
        <w:right w:val="none" w:sz="0" w:space="0" w:color="auto"/>
      </w:divBdr>
    </w:div>
    <w:div w:id="1342392909">
      <w:bodyDiv w:val="1"/>
      <w:marLeft w:val="0"/>
      <w:marRight w:val="0"/>
      <w:marTop w:val="0"/>
      <w:marBottom w:val="0"/>
      <w:divBdr>
        <w:top w:val="none" w:sz="0" w:space="0" w:color="auto"/>
        <w:left w:val="none" w:sz="0" w:space="0" w:color="auto"/>
        <w:bottom w:val="none" w:sz="0" w:space="0" w:color="auto"/>
        <w:right w:val="none" w:sz="0" w:space="0" w:color="auto"/>
      </w:divBdr>
    </w:div>
    <w:div w:id="1994017657">
      <w:bodyDiv w:val="1"/>
      <w:marLeft w:val="0"/>
      <w:marRight w:val="0"/>
      <w:marTop w:val="0"/>
      <w:marBottom w:val="0"/>
      <w:divBdr>
        <w:top w:val="none" w:sz="0" w:space="0" w:color="auto"/>
        <w:left w:val="none" w:sz="0" w:space="0" w:color="auto"/>
        <w:bottom w:val="none" w:sz="0" w:space="0" w:color="auto"/>
        <w:right w:val="none" w:sz="0" w:space="0" w:color="auto"/>
      </w:divBdr>
      <w:divsChild>
        <w:div w:id="567761851">
          <w:marLeft w:val="360"/>
          <w:marRight w:val="0"/>
          <w:marTop w:val="200"/>
          <w:marBottom w:val="0"/>
          <w:divBdr>
            <w:top w:val="none" w:sz="0" w:space="0" w:color="auto"/>
            <w:left w:val="none" w:sz="0" w:space="0" w:color="auto"/>
            <w:bottom w:val="none" w:sz="0" w:space="0" w:color="auto"/>
            <w:right w:val="none" w:sz="0" w:space="0" w:color="auto"/>
          </w:divBdr>
        </w:div>
        <w:div w:id="1792506391">
          <w:marLeft w:val="360"/>
          <w:marRight w:val="0"/>
          <w:marTop w:val="200"/>
          <w:marBottom w:val="0"/>
          <w:divBdr>
            <w:top w:val="none" w:sz="0" w:space="0" w:color="auto"/>
            <w:left w:val="none" w:sz="0" w:space="0" w:color="auto"/>
            <w:bottom w:val="none" w:sz="0" w:space="0" w:color="auto"/>
            <w:right w:val="none" w:sz="0" w:space="0" w:color="auto"/>
          </w:divBdr>
        </w:div>
      </w:divsChild>
    </w:div>
    <w:div w:id="21086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s://www.data.qld.gov.au/dataset/b518dada-3d2a-4d85-bd2c-febe197863c7/resource/410fb21f-8c5a-43a1-8b57-a74a3329d1d0"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chart" Target="charts/chart3.xml"/><Relationship Id="rId25" Type="http://schemas.openxmlformats.org/officeDocument/2006/relationships/hyperlink" Target="https://australianelectionstudy.org/"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qldspatial.information.qld.gov.au/catalogue/custom/detail.page?fid=%7b079E7EF8-30C5-4C1D-9ABF-3D196713694F%7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www.abs.gov.au/AUSSTATS/abs@.nsf/DetailsPage/1410.02014-19?OpenDocument"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www.abs.gov.au/AUSSTATS/abs@.nsf/DetailsPage/1270.0.55.001July%202016"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www.ecq.qld.gov.au/elections/election-results"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abs.gov.au/websitedbs/D3310114.nsf/Home/2016%20search%20by%20geography"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Satisfaction with Democracy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0.11889582648701941"/>
          <c:w val="0.88744055944055944"/>
          <c:h val="0.73602769749082053"/>
        </c:manualLayout>
      </c:layout>
      <c:scatterChart>
        <c:scatterStyle val="lineMarker"/>
        <c:varyColors val="0"/>
        <c:ser>
          <c:idx val="0"/>
          <c:order val="0"/>
          <c:tx>
            <c:v>Satisfied with Democracy</c:v>
          </c:tx>
          <c:spPr>
            <a:ln w="19050" cap="rnd">
              <a:solidFill>
                <a:schemeClr val="accent3">
                  <a:lumMod val="75000"/>
                </a:schemeClr>
              </a:solidFill>
              <a:round/>
            </a:ln>
            <a:effectLst/>
          </c:spPr>
          <c:marker>
            <c:symbol val="none"/>
          </c:marker>
          <c:dLbls>
            <c:dLbl>
              <c:idx val="0"/>
              <c:layout>
                <c:manualLayout>
                  <c:x val="-6.7086614173228351E-2"/>
                  <c:y val="-4.62948381452318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01-4678-83DD-EC938F090750}"/>
                </c:ext>
              </c:extLst>
            </c:dLbl>
            <c:dLbl>
              <c:idx val="1"/>
              <c:delete val="1"/>
              <c:extLst>
                <c:ext xmlns:c15="http://schemas.microsoft.com/office/drawing/2012/chart" uri="{CE6537A1-D6FC-4f65-9D91-7224C49458BB}"/>
                <c:ext xmlns:c16="http://schemas.microsoft.com/office/drawing/2014/chart" uri="{C3380CC4-5D6E-409C-BE32-E72D297353CC}">
                  <c16:uniqueId val="{00000001-9C01-4678-83DD-EC938F090750}"/>
                </c:ext>
              </c:extLst>
            </c:dLbl>
            <c:dLbl>
              <c:idx val="2"/>
              <c:layout>
                <c:manualLayout>
                  <c:x val="-0.29077011177798584"/>
                  <c:y val="3.6004150483489893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Satisfied</a:t>
                    </a: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7917"/>
                        <a:gd name="adj2" fmla="val 24940"/>
                      </a:avLst>
                    </a:prstGeom>
                    <a:noFill/>
                    <a:ln>
                      <a:noFill/>
                    </a:ln>
                  </c15:spPr>
                  <c15:showDataLabelsRange val="0"/>
                </c:ext>
                <c:ext xmlns:c16="http://schemas.microsoft.com/office/drawing/2014/chart" uri="{C3380CC4-5D6E-409C-BE32-E72D297353CC}">
                  <c16:uniqueId val="{00000002-9C01-4678-83DD-EC938F090750}"/>
                </c:ext>
              </c:extLst>
            </c:dLbl>
            <c:dLbl>
              <c:idx val="3"/>
              <c:delete val="1"/>
              <c:extLst>
                <c:ext xmlns:c15="http://schemas.microsoft.com/office/drawing/2012/chart" uri="{CE6537A1-D6FC-4f65-9D91-7224C49458BB}"/>
                <c:ext xmlns:c16="http://schemas.microsoft.com/office/drawing/2014/chart" uri="{C3380CC4-5D6E-409C-BE32-E72D297353CC}">
                  <c16:uniqueId val="{00000003-9C01-4678-83DD-EC938F090750}"/>
                </c:ext>
              </c:extLst>
            </c:dLbl>
            <c:dLbl>
              <c:idx val="4"/>
              <c:delete val="1"/>
              <c:extLst>
                <c:ext xmlns:c15="http://schemas.microsoft.com/office/drawing/2012/chart" uri="{CE6537A1-D6FC-4f65-9D91-7224C49458BB}"/>
                <c:ext xmlns:c16="http://schemas.microsoft.com/office/drawing/2014/chart" uri="{C3380CC4-5D6E-409C-BE32-E72D297353CC}">
                  <c16:uniqueId val="{00000004-9C01-4678-83DD-EC938F090750}"/>
                </c:ext>
              </c:extLst>
            </c:dLbl>
            <c:dLbl>
              <c:idx val="5"/>
              <c:delete val="1"/>
              <c:extLst>
                <c:ext xmlns:c15="http://schemas.microsoft.com/office/drawing/2012/chart" uri="{CE6537A1-D6FC-4f65-9D91-7224C49458BB}"/>
                <c:ext xmlns:c16="http://schemas.microsoft.com/office/drawing/2014/chart" uri="{C3380CC4-5D6E-409C-BE32-E72D297353CC}">
                  <c16:uniqueId val="{00000005-9C01-4678-83DD-EC938F090750}"/>
                </c:ext>
              </c:extLst>
            </c:dLbl>
            <c:dLbl>
              <c:idx val="6"/>
              <c:delete val="1"/>
              <c:extLst>
                <c:ext xmlns:c15="http://schemas.microsoft.com/office/drawing/2012/chart" uri="{CE6537A1-D6FC-4f65-9D91-7224C49458BB}"/>
                <c:ext xmlns:c16="http://schemas.microsoft.com/office/drawing/2014/chart" uri="{C3380CC4-5D6E-409C-BE32-E72D297353CC}">
                  <c16:uniqueId val="{00000006-9C01-4678-83DD-EC938F090750}"/>
                </c:ext>
              </c:extLst>
            </c:dLbl>
            <c:dLbl>
              <c:idx val="7"/>
              <c:delete val="1"/>
              <c:extLst>
                <c:ext xmlns:c15="http://schemas.microsoft.com/office/drawing/2012/chart" uri="{CE6537A1-D6FC-4f65-9D91-7224C49458BB}"/>
                <c:ext xmlns:c16="http://schemas.microsoft.com/office/drawing/2014/chart" uri="{C3380CC4-5D6E-409C-BE32-E72D297353CC}">
                  <c16:uniqueId val="{00000007-9C01-4678-83DD-EC938F090750}"/>
                </c:ext>
              </c:extLst>
            </c:dLbl>
            <c:dLbl>
              <c:idx val="8"/>
              <c:delete val="1"/>
              <c:extLst>
                <c:ext xmlns:c15="http://schemas.microsoft.com/office/drawing/2012/chart" uri="{CE6537A1-D6FC-4f65-9D91-7224C49458BB}"/>
                <c:ext xmlns:c16="http://schemas.microsoft.com/office/drawing/2014/chart" uri="{C3380CC4-5D6E-409C-BE32-E72D297353CC}">
                  <c16:uniqueId val="{00000008-9C01-4678-83DD-EC938F090750}"/>
                </c:ext>
              </c:extLst>
            </c:dLbl>
            <c:dLbl>
              <c:idx val="9"/>
              <c:delete val="1"/>
              <c:extLst>
                <c:ext xmlns:c15="http://schemas.microsoft.com/office/drawing/2012/chart" uri="{CE6537A1-D6FC-4f65-9D91-7224C49458BB}"/>
                <c:ext xmlns:c16="http://schemas.microsoft.com/office/drawing/2014/chart" uri="{C3380CC4-5D6E-409C-BE32-E72D297353CC}">
                  <c16:uniqueId val="{00000009-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Sheet1!$B$1:$B$11</c:f>
              <c:numCache>
                <c:formatCode>0%</c:formatCode>
                <c:ptCount val="11"/>
                <c:pt idx="0">
                  <c:v>0.77</c:v>
                </c:pt>
                <c:pt idx="1">
                  <c:v>0.56000000000000005</c:v>
                </c:pt>
                <c:pt idx="2">
                  <c:v>0.78</c:v>
                </c:pt>
                <c:pt idx="3">
                  <c:v>0.71</c:v>
                </c:pt>
                <c:pt idx="4">
                  <c:v>0.74</c:v>
                </c:pt>
                <c:pt idx="5">
                  <c:v>0.82</c:v>
                </c:pt>
                <c:pt idx="6">
                  <c:v>0.86</c:v>
                </c:pt>
                <c:pt idx="7">
                  <c:v>0.72</c:v>
                </c:pt>
                <c:pt idx="8">
                  <c:v>0.72</c:v>
                </c:pt>
                <c:pt idx="9">
                  <c:v>0.6</c:v>
                </c:pt>
                <c:pt idx="10">
                  <c:v>0.59</c:v>
                </c:pt>
              </c:numCache>
            </c:numRef>
          </c:yVal>
          <c:smooth val="0"/>
          <c:extLst>
            <c:ext xmlns:c16="http://schemas.microsoft.com/office/drawing/2014/chart" uri="{C3380CC4-5D6E-409C-BE32-E72D297353CC}">
              <c16:uniqueId val="{0000000A-9C01-4678-83DD-EC938F090750}"/>
            </c:ext>
          </c:extLst>
        </c:ser>
        <c:ser>
          <c:idx val="1"/>
          <c:order val="1"/>
          <c:tx>
            <c:v>Not Satisfied with Democracy</c:v>
          </c:tx>
          <c:spPr>
            <a:ln w="19050" cap="rnd">
              <a:solidFill>
                <a:schemeClr val="accent1">
                  <a:lumMod val="60000"/>
                  <a:lumOff val="40000"/>
                </a:schemeClr>
              </a:solidFill>
              <a:round/>
            </a:ln>
            <a:effectLst/>
          </c:spPr>
          <c:marker>
            <c:symbol val="none"/>
          </c:marker>
          <c:dLbls>
            <c:dLbl>
              <c:idx val="0"/>
              <c:layout>
                <c:manualLayout>
                  <c:x val="-6.713286713286714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C01-4678-83DD-EC938F090750}"/>
                </c:ext>
              </c:extLst>
            </c:dLbl>
            <c:dLbl>
              <c:idx val="2"/>
              <c:layout>
                <c:manualLayout>
                  <c:x val="-0.32167832167832172"/>
                  <c:y val="-4.6007229707525465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Not</a:t>
                    </a:r>
                    <a:r>
                      <a:rPr lang="en-US" b="1" baseline="0">
                        <a:solidFill>
                          <a:schemeClr val="accent1">
                            <a:lumMod val="60000"/>
                            <a:lumOff val="40000"/>
                          </a:schemeClr>
                        </a:solidFill>
                      </a:rPr>
                      <a:t> Satisfied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5184"/>
                        <a:gd name="adj2" fmla="val 15900"/>
                      </a:avLst>
                    </a:prstGeom>
                    <a:noFill/>
                    <a:ln>
                      <a:noFill/>
                    </a:ln>
                  </c15:spPr>
                  <c15:showDataLabelsRange val="0"/>
                </c:ext>
                <c:ext xmlns:c16="http://schemas.microsoft.com/office/drawing/2014/chart" uri="{C3380CC4-5D6E-409C-BE32-E72D297353CC}">
                  <c16:uniqueId val="{0000000C-9C01-4678-83DD-EC938F090750}"/>
                </c:ext>
              </c:extLst>
            </c:dLbl>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Sheet1!$C$1:$C$11</c:f>
              <c:numCache>
                <c:formatCode>0%</c:formatCode>
                <c:ptCount val="11"/>
                <c:pt idx="0">
                  <c:v>0.23</c:v>
                </c:pt>
                <c:pt idx="1">
                  <c:v>0.45</c:v>
                </c:pt>
                <c:pt idx="2">
                  <c:v>0.22</c:v>
                </c:pt>
                <c:pt idx="3">
                  <c:v>0.28999999999999998</c:v>
                </c:pt>
                <c:pt idx="4">
                  <c:v>0.26</c:v>
                </c:pt>
                <c:pt idx="5">
                  <c:v>0.18</c:v>
                </c:pt>
                <c:pt idx="6">
                  <c:v>0.14000000000000001</c:v>
                </c:pt>
                <c:pt idx="7">
                  <c:v>0.28999999999999998</c:v>
                </c:pt>
                <c:pt idx="8">
                  <c:v>0.28000000000000003</c:v>
                </c:pt>
                <c:pt idx="9">
                  <c:v>0.4</c:v>
                </c:pt>
                <c:pt idx="10">
                  <c:v>0.41</c:v>
                </c:pt>
              </c:numCache>
            </c:numRef>
          </c:yVal>
          <c:smooth val="0"/>
          <c:extLst>
            <c:ext xmlns:c16="http://schemas.microsoft.com/office/drawing/2014/chart" uri="{C3380CC4-5D6E-409C-BE32-E72D297353CC}">
              <c16:uniqueId val="{0000000E-9C01-4678-83DD-EC938F090750}"/>
            </c:ext>
          </c:extLst>
        </c:ser>
        <c:dLbls>
          <c:showLegendKey val="0"/>
          <c:showVal val="0"/>
          <c:showCatName val="0"/>
          <c:showSerName val="0"/>
          <c:showPercent val="0"/>
          <c:showBubbleSize val="0"/>
        </c:dLbls>
        <c:axId val="509754160"/>
        <c:axId val="509757296"/>
      </c:scatterChart>
      <c:valAx>
        <c:axId val="509754160"/>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7296"/>
        <c:crosses val="autoZero"/>
        <c:crossBetween val="midCat"/>
      </c:valAx>
      <c:valAx>
        <c:axId val="509757296"/>
        <c:scaling>
          <c:orientation val="minMax"/>
        </c:scaling>
        <c:delete val="1"/>
        <c:axPos val="l"/>
        <c:numFmt formatCode="0%" sourceLinked="1"/>
        <c:majorTickMark val="none"/>
        <c:minorTickMark val="none"/>
        <c:tickLblPos val="nextTo"/>
        <c:crossAx val="5097541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Trust</a:t>
            </a:r>
            <a:r>
              <a:rPr lang="en-AU" baseline="0"/>
              <a:t> in Government</a:t>
            </a:r>
            <a:endParaRPr lang="en-AU"/>
          </a:p>
        </c:rich>
      </c:tx>
      <c:layout>
        <c:manualLayout>
          <c:xMode val="edge"/>
          <c:yMode val="edge"/>
          <c:x val="0.33957337151037936"/>
          <c:y val="2.2222222222222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6.7166666666666666E-2"/>
          <c:w val="0.88744055944055944"/>
          <c:h val="0.80645669291338584"/>
        </c:manualLayout>
      </c:layout>
      <c:scatterChart>
        <c:scatterStyle val="lineMarker"/>
        <c:varyColors val="0"/>
        <c:ser>
          <c:idx val="0"/>
          <c:order val="0"/>
          <c:tx>
            <c:v>People in Government Look After Themselves</c:v>
          </c:tx>
          <c:spPr>
            <a:ln w="19050" cap="rnd">
              <a:solidFill>
                <a:schemeClr val="accent3">
                  <a:lumMod val="75000"/>
                </a:schemeClr>
              </a:solidFill>
              <a:round/>
            </a:ln>
            <a:effectLst/>
          </c:spPr>
          <c:marker>
            <c:symbol val="none"/>
          </c:marker>
          <c:dLbls>
            <c:dLbl>
              <c:idx val="0"/>
              <c:layout>
                <c:manualLayout>
                  <c:x val="-6.9930069930069935E-2"/>
                  <c:y val="3.33333333333333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DD0-4FEC-AD44-AE59CB9F6553}"/>
                </c:ext>
              </c:extLst>
            </c:dLbl>
            <c:dLbl>
              <c:idx val="2"/>
              <c:layout>
                <c:manualLayout>
                  <c:x val="-0.41678321678321678"/>
                  <c:y val="8.6805555555555552E-2"/>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People</a:t>
                    </a:r>
                    <a:r>
                      <a:rPr lang="en-US" b="1" baseline="0">
                        <a:solidFill>
                          <a:schemeClr val="accent3">
                            <a:lumMod val="75000"/>
                          </a:schemeClr>
                        </a:solidFill>
                      </a:rPr>
                      <a:t> in Government Look </a:t>
                    </a:r>
                  </a:p>
                  <a:p>
                    <a:pPr>
                      <a:defRPr b="1">
                        <a:solidFill>
                          <a:schemeClr val="accent3">
                            <a:lumMod val="75000"/>
                          </a:schemeClr>
                        </a:solidFill>
                      </a:defRPr>
                    </a:pPr>
                    <a:r>
                      <a:rPr lang="en-US" b="1" baseline="0">
                        <a:solidFill>
                          <a:schemeClr val="accent3">
                            <a:lumMod val="75000"/>
                          </a:schemeClr>
                        </a:solidFill>
                      </a:rPr>
                      <a:t>After Themselves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50236418699410823"/>
                      <c:h val="0.17637795275590551"/>
                    </c:manualLayout>
                  </c15:layout>
                  <c15:showDataLabelsRange val="0"/>
                </c:ext>
                <c:ext xmlns:c16="http://schemas.microsoft.com/office/drawing/2014/chart" uri="{C3380CC4-5D6E-409C-BE32-E72D297353CC}">
                  <c16:uniqueId val="{00000001-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Sheet1!$B$13:$B$24</c:f>
              <c:numCache>
                <c:formatCode>0%</c:formatCode>
                <c:ptCount val="12"/>
                <c:pt idx="0">
                  <c:v>0.49</c:v>
                </c:pt>
                <c:pt idx="1">
                  <c:v>0.71</c:v>
                </c:pt>
                <c:pt idx="2">
                  <c:v>0.66</c:v>
                </c:pt>
                <c:pt idx="3">
                  <c:v>0.52</c:v>
                </c:pt>
                <c:pt idx="4">
                  <c:v>0.67</c:v>
                </c:pt>
                <c:pt idx="5">
                  <c:v>0.68</c:v>
                </c:pt>
                <c:pt idx="6">
                  <c:v>0.61</c:v>
                </c:pt>
                <c:pt idx="7">
                  <c:v>0.56999999999999995</c:v>
                </c:pt>
                <c:pt idx="8">
                  <c:v>0.63</c:v>
                </c:pt>
                <c:pt idx="9">
                  <c:v>0.66</c:v>
                </c:pt>
                <c:pt idx="10">
                  <c:v>0.74</c:v>
                </c:pt>
                <c:pt idx="11">
                  <c:v>0.75</c:v>
                </c:pt>
              </c:numCache>
            </c:numRef>
          </c:yVal>
          <c:smooth val="0"/>
          <c:extLst>
            <c:ext xmlns:c16="http://schemas.microsoft.com/office/drawing/2014/chart" uri="{C3380CC4-5D6E-409C-BE32-E72D297353CC}">
              <c16:uniqueId val="{00000003-6DD0-4FEC-AD44-AE59CB9F6553}"/>
            </c:ext>
          </c:extLst>
        </c:ser>
        <c:ser>
          <c:idx val="1"/>
          <c:order val="1"/>
          <c:tx>
            <c:v>People in Government can be Trusted</c:v>
          </c:tx>
          <c:spPr>
            <a:ln w="19050" cap="rnd">
              <a:solidFill>
                <a:schemeClr val="accent1">
                  <a:lumMod val="60000"/>
                  <a:lumOff val="40000"/>
                </a:schemeClr>
              </a:solidFill>
              <a:round/>
            </a:ln>
            <a:effectLst/>
          </c:spPr>
          <c:marker>
            <c:symbol val="none"/>
          </c:marker>
          <c:dLbls>
            <c:dLbl>
              <c:idx val="0"/>
              <c:layout>
                <c:manualLayout>
                  <c:x val="-6.9930069930069949E-2"/>
                  <c:y val="-1.666666666666671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DD0-4FEC-AD44-AE59CB9F6553}"/>
                </c:ext>
              </c:extLst>
            </c:dLbl>
            <c:dLbl>
              <c:idx val="2"/>
              <c:layout>
                <c:manualLayout>
                  <c:x val="-0.25734265734265732"/>
                  <c:y val="0.12847222222222221"/>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People</a:t>
                    </a:r>
                    <a:r>
                      <a:rPr lang="en-US" b="1" baseline="0">
                        <a:solidFill>
                          <a:schemeClr val="accent1">
                            <a:lumMod val="60000"/>
                            <a:lumOff val="40000"/>
                          </a:schemeClr>
                        </a:solidFill>
                      </a:rPr>
                      <a:t> in Government Can Be Trusted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5956742470128297"/>
                      <c:h val="0.1757370953630796"/>
                    </c:manualLayout>
                  </c15:layout>
                  <c15:showDataLabelsRange val="0"/>
                </c:ext>
                <c:ext xmlns:c16="http://schemas.microsoft.com/office/drawing/2014/chart" uri="{C3380CC4-5D6E-409C-BE32-E72D297353CC}">
                  <c16:uniqueId val="{00000005-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Sheet1!$C$13:$C$24</c:f>
              <c:numCache>
                <c:formatCode>0%</c:formatCode>
                <c:ptCount val="12"/>
                <c:pt idx="0">
                  <c:v>0.51</c:v>
                </c:pt>
                <c:pt idx="1">
                  <c:v>0.28999999999999998</c:v>
                </c:pt>
                <c:pt idx="2">
                  <c:v>0.34</c:v>
                </c:pt>
                <c:pt idx="3">
                  <c:v>0.48</c:v>
                </c:pt>
                <c:pt idx="4">
                  <c:v>0.34</c:v>
                </c:pt>
                <c:pt idx="5">
                  <c:v>0.32</c:v>
                </c:pt>
                <c:pt idx="6">
                  <c:v>0.4</c:v>
                </c:pt>
                <c:pt idx="7">
                  <c:v>0.43</c:v>
                </c:pt>
                <c:pt idx="8">
                  <c:v>0.37</c:v>
                </c:pt>
                <c:pt idx="9">
                  <c:v>0.34</c:v>
                </c:pt>
                <c:pt idx="10">
                  <c:v>0.26</c:v>
                </c:pt>
                <c:pt idx="11">
                  <c:v>0.25</c:v>
                </c:pt>
              </c:numCache>
            </c:numRef>
          </c:yVal>
          <c:smooth val="0"/>
          <c:extLst>
            <c:ext xmlns:c16="http://schemas.microsoft.com/office/drawing/2014/chart" uri="{C3380CC4-5D6E-409C-BE32-E72D297353CC}">
              <c16:uniqueId val="{00000007-6DD0-4FEC-AD44-AE59CB9F6553}"/>
            </c:ext>
          </c:extLst>
        </c:ser>
        <c:dLbls>
          <c:showLegendKey val="0"/>
          <c:showVal val="0"/>
          <c:showCatName val="0"/>
          <c:showSerName val="0"/>
          <c:showPercent val="0"/>
          <c:showBubbleSize val="0"/>
        </c:dLbls>
        <c:axId val="509759256"/>
        <c:axId val="509755336"/>
      </c:scatterChart>
      <c:valAx>
        <c:axId val="509759256"/>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5336"/>
        <c:crosses val="autoZero"/>
        <c:crossBetween val="midCat"/>
      </c:valAx>
      <c:valAx>
        <c:axId val="509755336"/>
        <c:scaling>
          <c:orientation val="minMax"/>
          <c:max val="0.85000000000000009"/>
          <c:min val="0.15000000000000002"/>
        </c:scaling>
        <c:delete val="1"/>
        <c:axPos val="l"/>
        <c:numFmt formatCode="0%" sourceLinked="1"/>
        <c:majorTickMark val="out"/>
        <c:minorTickMark val="none"/>
        <c:tickLblPos val="nextTo"/>
        <c:crossAx val="509759256"/>
        <c:crosses val="autoZero"/>
        <c:crossBetween val="midCat"/>
      </c:valAx>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Who the Government is Run For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7.8277777777777779E-2"/>
          <c:w val="0.88744055944055944"/>
          <c:h val="0.82062073490813647"/>
        </c:manualLayout>
      </c:layout>
      <c:scatterChart>
        <c:scatterStyle val="lineMarker"/>
        <c:varyColors val="0"/>
        <c:ser>
          <c:idx val="0"/>
          <c:order val="0"/>
          <c:tx>
            <c:v>Few Big Interests</c:v>
          </c:tx>
          <c:spPr>
            <a:ln w="19050" cap="rnd">
              <a:solidFill>
                <a:schemeClr val="accent3">
                  <a:lumMod val="75000"/>
                </a:schemeClr>
              </a:solidFill>
              <a:round/>
            </a:ln>
            <a:effectLst/>
          </c:spPr>
          <c:marker>
            <c:symbol val="none"/>
          </c:marker>
          <c:dLbls>
            <c:dLbl>
              <c:idx val="0"/>
              <c:layout>
                <c:manualLayout>
                  <c:x val="-6.993006993006994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B15-4CBC-8A31-ABD0E9DDCDF3}"/>
                </c:ext>
              </c:extLst>
            </c:dLbl>
            <c:dLbl>
              <c:idx val="3"/>
              <c:layout>
                <c:manualLayout>
                  <c:x val="-0.31048951048951057"/>
                  <c:y val="-6.9444444444444441E-3"/>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Few</a:t>
                    </a:r>
                    <a:r>
                      <a:rPr lang="en-US" b="1" baseline="0">
                        <a:solidFill>
                          <a:schemeClr val="accent3">
                            <a:lumMod val="75000"/>
                          </a:schemeClr>
                        </a:solidFill>
                      </a:rPr>
                      <a:t> Big Interests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30857"/>
                        <a:gd name="adj2" fmla="val -2539"/>
                      </a:avLst>
                    </a:prstGeom>
                    <a:noFill/>
                    <a:ln>
                      <a:noFill/>
                    </a:ln>
                  </c15:spPr>
                  <c15:showDataLabelsRange val="0"/>
                </c:ext>
                <c:ext xmlns:c16="http://schemas.microsoft.com/office/drawing/2014/chart" uri="{C3380CC4-5D6E-409C-BE32-E72D297353CC}">
                  <c16:uniqueId val="{00000001-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Sheet1!$B$26:$B$33</c:f>
              <c:numCache>
                <c:formatCode>0%</c:formatCode>
                <c:ptCount val="8"/>
                <c:pt idx="0">
                  <c:v>0.53</c:v>
                </c:pt>
                <c:pt idx="1">
                  <c:v>0.48</c:v>
                </c:pt>
                <c:pt idx="2">
                  <c:v>0.42</c:v>
                </c:pt>
                <c:pt idx="3">
                  <c:v>0.38</c:v>
                </c:pt>
                <c:pt idx="4">
                  <c:v>0.44</c:v>
                </c:pt>
                <c:pt idx="5">
                  <c:v>0.47</c:v>
                </c:pt>
                <c:pt idx="6">
                  <c:v>0.56000000000000005</c:v>
                </c:pt>
                <c:pt idx="7">
                  <c:v>0.56000000000000005</c:v>
                </c:pt>
              </c:numCache>
            </c:numRef>
          </c:yVal>
          <c:smooth val="0"/>
          <c:extLst>
            <c:ext xmlns:c16="http://schemas.microsoft.com/office/drawing/2014/chart" uri="{C3380CC4-5D6E-409C-BE32-E72D297353CC}">
              <c16:uniqueId val="{00000003-CB15-4CBC-8A31-ABD0E9DDCDF3}"/>
            </c:ext>
          </c:extLst>
        </c:ser>
        <c:ser>
          <c:idx val="1"/>
          <c:order val="1"/>
          <c:tx>
            <c:v>All the People</c:v>
          </c:tx>
          <c:spPr>
            <a:ln w="19050" cap="rnd">
              <a:solidFill>
                <a:schemeClr val="accent1">
                  <a:lumMod val="60000"/>
                  <a:lumOff val="40000"/>
                </a:schemeClr>
              </a:solidFill>
              <a:round/>
            </a:ln>
            <a:effectLst/>
          </c:spPr>
          <c:marker>
            <c:symbol val="none"/>
          </c:marker>
          <c:dLbls>
            <c:dLbl>
              <c:idx val="0"/>
              <c:layout>
                <c:manualLayout>
                  <c:x val="-6.9930069930069949E-2"/>
                  <c:y val="1.1111111111111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B15-4CBC-8A31-ABD0E9DDCDF3}"/>
                </c:ext>
              </c:extLst>
            </c:dLbl>
            <c:dLbl>
              <c:idx val="3"/>
              <c:layout>
                <c:manualLayout>
                  <c:x val="-0.29370629370629375"/>
                  <c:y val="-5.5555555555555552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All</a:t>
                    </a:r>
                    <a:r>
                      <a:rPr lang="en-US" b="1" baseline="0">
                        <a:solidFill>
                          <a:schemeClr val="accent1">
                            <a:lumMod val="60000"/>
                            <a:lumOff val="40000"/>
                          </a:schemeClr>
                        </a:solidFill>
                      </a:rPr>
                      <a:t> the People</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showDataLabelsRange val="0"/>
                </c:ext>
                <c:ext xmlns:c16="http://schemas.microsoft.com/office/drawing/2014/chart" uri="{C3380CC4-5D6E-409C-BE32-E72D297353CC}">
                  <c16:uniqueId val="{00000005-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Sheet1!$C$26:$C$33</c:f>
              <c:numCache>
                <c:formatCode>0%</c:formatCode>
                <c:ptCount val="8"/>
                <c:pt idx="0">
                  <c:v>0.12</c:v>
                </c:pt>
                <c:pt idx="1">
                  <c:v>0.17</c:v>
                </c:pt>
                <c:pt idx="2">
                  <c:v>0.21</c:v>
                </c:pt>
                <c:pt idx="3">
                  <c:v>0.2</c:v>
                </c:pt>
                <c:pt idx="4">
                  <c:v>0.12</c:v>
                </c:pt>
                <c:pt idx="5">
                  <c:v>0.16</c:v>
                </c:pt>
                <c:pt idx="6">
                  <c:v>0.12</c:v>
                </c:pt>
                <c:pt idx="7">
                  <c:v>0.12</c:v>
                </c:pt>
              </c:numCache>
            </c:numRef>
          </c:yVal>
          <c:smooth val="0"/>
          <c:extLst>
            <c:ext xmlns:c16="http://schemas.microsoft.com/office/drawing/2014/chart" uri="{C3380CC4-5D6E-409C-BE32-E72D297353CC}">
              <c16:uniqueId val="{00000007-CB15-4CBC-8A31-ABD0E9DDCDF3}"/>
            </c:ext>
          </c:extLst>
        </c:ser>
        <c:dLbls>
          <c:showLegendKey val="0"/>
          <c:showVal val="0"/>
          <c:showCatName val="0"/>
          <c:showSerName val="0"/>
          <c:showPercent val="0"/>
          <c:showBubbleSize val="0"/>
        </c:dLbls>
        <c:axId val="509761216"/>
        <c:axId val="509758080"/>
      </c:scatterChart>
      <c:valAx>
        <c:axId val="509761216"/>
        <c:scaling>
          <c:orientation val="minMax"/>
          <c:max val="2019"/>
          <c:min val="1998"/>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8080"/>
        <c:crosses val="autoZero"/>
        <c:crossBetween val="midCat"/>
      </c:valAx>
      <c:valAx>
        <c:axId val="509758080"/>
        <c:scaling>
          <c:orientation val="minMax"/>
        </c:scaling>
        <c:delete val="1"/>
        <c:axPos val="l"/>
        <c:numFmt formatCode="0%" sourceLinked="1"/>
        <c:majorTickMark val="none"/>
        <c:minorTickMark val="none"/>
        <c:tickLblPos val="nextTo"/>
        <c:crossAx val="5097612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Does government allocate capital spending fairly according to societal need, or do electoral pressures mean that some places get more than their fair share? How can a taxpayer make sense of the spending data to decide for themselves?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A352F4-9B99-48B8-B665-F130D2766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1887</Words>
  <Characters>10663</Characters>
  <Application>Microsoft Office Word</Application>
  <DocSecurity>0</DocSecurity>
  <Lines>296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8</dc:title>
  <dc:subject>DATA7001 Semester 2, 2020 [or date]</dc:subject>
  <dc:creator>Matt Colwell</dc:creator>
  <cp:keywords/>
  <dc:description/>
  <cp:lastModifiedBy>Christopher Symons</cp:lastModifiedBy>
  <cp:revision>2</cp:revision>
  <cp:lastPrinted>2020-11-04T03:26:00Z</cp:lastPrinted>
  <dcterms:created xsi:type="dcterms:W3CDTF">2020-11-04T07:20:00Z</dcterms:created>
  <dcterms:modified xsi:type="dcterms:W3CDTF">2020-11-04T07:20:00Z</dcterms:modified>
</cp:coreProperties>
</file>
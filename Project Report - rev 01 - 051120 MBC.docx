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7639052"/>
        <w:docPartObj>
          <w:docPartGallery w:val="Cover Pages"/>
          <w:docPartUnique/>
        </w:docPartObj>
      </w:sdtPr>
      <w:sdtEndPr/>
      <w:sdtContent>
        <w:p w14:paraId="47320720" w14:textId="2A93927B" w:rsidR="00311066" w:rsidRDefault="00311066">
          <w:r>
            <w:rPr>
              <w:noProof/>
            </w:rPr>
            <mc:AlternateContent>
              <mc:Choice Requires="wpg">
                <w:drawing>
                  <wp:anchor distT="0" distB="0" distL="114300" distR="114300" simplePos="0" relativeHeight="251662336" behindDoc="0" locked="0" layoutInCell="1" allowOverlap="1" wp14:anchorId="65484405" wp14:editId="206655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160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DD6AC6" wp14:editId="2CEF47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A3D7" w14:textId="32825C1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Siamak</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Adeli</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Koodehi</w:t>
                                </w:r>
                                <w:proofErr w:type="spellEnd"/>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Cristhyan</w:t>
                                </w:r>
                                <w:proofErr w:type="spellEnd"/>
                                <w:r w:rsidRPr="009F343F">
                                  <w:rPr>
                                    <w:color w:val="595959" w:themeColor="text1" w:themeTint="A6"/>
                                    <w:sz w:val="20"/>
                                    <w:szCs w:val="20"/>
                                  </w:rPr>
                                  <w:t xml:space="preserve">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DD6AC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3CEA3D7" w14:textId="32825C1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Siamak</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Adeli</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Koodehi</w:t>
                          </w:r>
                          <w:proofErr w:type="spellEnd"/>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Cristhyan</w:t>
                          </w:r>
                          <w:proofErr w:type="spellEnd"/>
                          <w:r w:rsidRPr="009F343F">
                            <w:rPr>
                              <w:color w:val="595959" w:themeColor="text1" w:themeTint="A6"/>
                              <w:sz w:val="20"/>
                              <w:szCs w:val="20"/>
                            </w:rPr>
                            <w:t xml:space="preserve">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1F5429" wp14:editId="7AC8A62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1F542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3B5C2E" wp14:editId="414C2D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3B5C2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v:textbox>
                    <w10:wrap type="square" anchorx="page" anchory="page"/>
                  </v:shape>
                </w:pict>
              </mc:Fallback>
            </mc:AlternateContent>
          </w:r>
        </w:p>
        <w:p w14:paraId="4FB2C70E" w14:textId="2E8E77B8" w:rsidR="00311066" w:rsidRDefault="00311066">
          <w:pPr>
            <w:jc w:val="left"/>
          </w:pPr>
          <w:r>
            <w:br w:type="page"/>
          </w:r>
        </w:p>
      </w:sdtContent>
    </w:sdt>
    <w:p w14:paraId="08FD8151" w14:textId="478E8672" w:rsidR="00983CE2" w:rsidRDefault="00983CE2" w:rsidP="009F343F">
      <w:pPr>
        <w:pStyle w:val="NoSpacing"/>
      </w:pP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0A8465D7" w:rsidR="00983CE2" w:rsidRPr="00983CE2" w:rsidRDefault="00983CE2" w:rsidP="00983CE2">
      <w:pPr>
        <w:pStyle w:val="NoSpacing"/>
        <w:jc w:val="center"/>
        <w:rPr>
          <w:i/>
        </w:rPr>
      </w:pPr>
      <w:commentRangeStart w:id="0"/>
      <w:r w:rsidRPr="00983CE2">
        <w:rPr>
          <w:i/>
        </w:rPr>
        <w:t>We give consent for this to be used as a teaching resource.</w:t>
      </w:r>
      <w:commentRangeEnd w:id="0"/>
      <w:r w:rsidR="00281A50">
        <w:rPr>
          <w:rStyle w:val="CommentReference"/>
        </w:rPr>
        <w:commentReference w:id="0"/>
      </w:r>
      <w:del w:id="1" w:author="Christopher Symons" w:date="2020-11-04T14:42:00Z">
        <w:r w:rsidRPr="00983CE2" w:rsidDel="00C674DD">
          <w:rPr>
            <w:i/>
          </w:rPr>
          <w:delText xml:space="preserve"> / We DO NOT give consent for this to be used as a teaching resource.</w:delText>
        </w:r>
      </w:del>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rsidSect="00311066">
          <w:pgSz w:w="11906" w:h="16838"/>
          <w:pgMar w:top="1440" w:right="1440" w:bottom="1440" w:left="1440" w:header="708" w:footer="708" w:gutter="0"/>
          <w:pgNumType w:start="0"/>
          <w:cols w:space="708"/>
          <w:titlePg/>
          <w:docGrid w:linePitch="360"/>
        </w:sectPr>
      </w:pPr>
    </w:p>
    <w:p w14:paraId="704D5D4C" w14:textId="77777777" w:rsidR="0023172C" w:rsidRDefault="0023172C" w:rsidP="0023172C">
      <w:pPr>
        <w:pStyle w:val="Heading1"/>
        <w:numPr>
          <w:ilvl w:val="0"/>
          <w:numId w:val="0"/>
        </w:numPr>
      </w:pPr>
      <w:bookmarkStart w:id="2" w:name="_Toc52110088"/>
      <w:r>
        <w:lastRenderedPageBreak/>
        <w:t>Executive Summary</w:t>
      </w:r>
      <w:bookmarkEnd w:id="2"/>
    </w:p>
    <w:p w14:paraId="596473E5" w14:textId="44348027" w:rsidR="002A7093" w:rsidRDefault="0083021E" w:rsidP="0023172C">
      <w:pPr>
        <w:rPr>
          <w:ins w:id="3" w:author="Christopher Symons" w:date="2020-11-04T15:14:00Z"/>
        </w:rPr>
      </w:pPr>
      <w:ins w:id="4" w:author="Christopher Symons" w:date="2020-11-04T15:01:00Z">
        <w:r>
          <w:t xml:space="preserve">The project aims to </w:t>
        </w:r>
      </w:ins>
      <w:ins w:id="5" w:author="Christopher Symons" w:date="2020-11-04T15:02:00Z">
        <w:r>
          <w:t>reveal</w:t>
        </w:r>
      </w:ins>
      <w:ins w:id="6" w:author="Christopher Symons" w:date="2020-11-04T15:04:00Z">
        <w:r>
          <w:t xml:space="preserve"> </w:t>
        </w:r>
      </w:ins>
      <w:ins w:id="7" w:author="Christopher Symons" w:date="2020-11-04T15:02:00Z">
        <w:r>
          <w:t>relationshi</w:t>
        </w:r>
      </w:ins>
      <w:ins w:id="8" w:author="Christopher Symons" w:date="2020-11-04T15:03:00Z">
        <w:r>
          <w:t xml:space="preserve">ps between the </w:t>
        </w:r>
      </w:ins>
      <w:ins w:id="9" w:author="Christopher Symons" w:date="2020-11-04T15:10:00Z">
        <w:r w:rsidR="002A7093">
          <w:t xml:space="preserve">spatial distribution of </w:t>
        </w:r>
      </w:ins>
      <w:ins w:id="10" w:author="Christopher Symons" w:date="2020-11-04T15:09:00Z">
        <w:r w:rsidR="002A7093">
          <w:t xml:space="preserve">government capital </w:t>
        </w:r>
      </w:ins>
      <w:ins w:id="11" w:author="Christopher Symons" w:date="2020-11-04T15:19:00Z">
        <w:r w:rsidR="008245D8">
          <w:t xml:space="preserve">project </w:t>
        </w:r>
      </w:ins>
      <w:ins w:id="12" w:author="Christopher Symons" w:date="2020-11-04T15:09:00Z">
        <w:r w:rsidR="002A7093">
          <w:t>expenditure across</w:t>
        </w:r>
      </w:ins>
      <w:ins w:id="13" w:author="Christopher Symons" w:date="2020-11-04T15:10:00Z">
        <w:r w:rsidR="002A7093">
          <w:t xml:space="preserve"> Queensland and the electoral</w:t>
        </w:r>
      </w:ins>
      <w:ins w:id="14" w:author="Christopher Symons" w:date="2020-11-04T15:11:00Z">
        <w:r w:rsidR="002A7093">
          <w:t xml:space="preserve"> </w:t>
        </w:r>
      </w:ins>
      <w:ins w:id="15" w:author="Christopher Symons" w:date="2020-11-04T15:13:00Z">
        <w:r w:rsidR="002A7093">
          <w:t>politics</w:t>
        </w:r>
      </w:ins>
      <w:ins w:id="16" w:author="Christopher Symons" w:date="2020-11-04T15:12:00Z">
        <w:r w:rsidR="002A7093">
          <w:t xml:space="preserve"> </w:t>
        </w:r>
      </w:ins>
      <w:ins w:id="17" w:author="Christopher Symons" w:date="2020-11-04T15:36:00Z">
        <w:r w:rsidR="005B2CFF">
          <w:t>of</w:t>
        </w:r>
      </w:ins>
      <w:ins w:id="18" w:author="Christopher Symons" w:date="2020-11-04T15:12:00Z">
        <w:r w:rsidR="002A7093">
          <w:t xml:space="preserve"> the </w:t>
        </w:r>
      </w:ins>
      <w:ins w:id="19" w:author="Christopher Symons" w:date="2020-11-04T15:10:00Z">
        <w:r w:rsidR="002A7093">
          <w:t>electorate</w:t>
        </w:r>
      </w:ins>
      <w:ins w:id="20" w:author="Christopher Symons" w:date="2020-11-04T15:12:00Z">
        <w:r w:rsidR="002A7093">
          <w:t>s in which projects are located.</w:t>
        </w:r>
      </w:ins>
    </w:p>
    <w:p w14:paraId="31DA77B3" w14:textId="37EFBDC8" w:rsidR="008245D8" w:rsidRDefault="002A7093" w:rsidP="0023172C">
      <w:pPr>
        <w:rPr>
          <w:ins w:id="21" w:author="Christopher Symons" w:date="2020-11-04T15:29:00Z"/>
        </w:rPr>
      </w:pPr>
      <w:ins w:id="22" w:author="Christopher Symons" w:date="2020-11-04T15:14:00Z">
        <w:r>
          <w:t xml:space="preserve">The project </w:t>
        </w:r>
      </w:ins>
      <w:ins w:id="23" w:author="Christopher Symons" w:date="2020-11-04T15:18:00Z">
        <w:r w:rsidR="008245D8">
          <w:t>will</w:t>
        </w:r>
      </w:ins>
      <w:ins w:id="24" w:author="Christopher Symons" w:date="2020-11-04T15:14:00Z">
        <w:r>
          <w:t xml:space="preserve"> deliver a web-based analytics tool to </w:t>
        </w:r>
      </w:ins>
      <w:ins w:id="25" w:author="Christopher Symons" w:date="2020-11-04T15:15:00Z">
        <w:r>
          <w:t>empower</w:t>
        </w:r>
      </w:ins>
      <w:ins w:id="26" w:author="Christopher Symons" w:date="2020-11-04T15:14:00Z">
        <w:r>
          <w:t xml:space="preserve"> a voter </w:t>
        </w:r>
      </w:ins>
      <w:ins w:id="27" w:author="Christopher Symons" w:date="2020-11-04T15:15:00Z">
        <w:r>
          <w:t xml:space="preserve">to visualise </w:t>
        </w:r>
      </w:ins>
      <w:ins w:id="28" w:author="Christopher Symons" w:date="2020-11-04T15:19:00Z">
        <w:r w:rsidR="008245D8">
          <w:t xml:space="preserve">capital </w:t>
        </w:r>
      </w:ins>
      <w:ins w:id="29" w:author="Christopher Symons" w:date="2020-11-04T15:16:00Z">
        <w:r w:rsidR="008245D8">
          <w:t>projects,</w:t>
        </w:r>
      </w:ins>
      <w:ins w:id="30" w:author="Christopher Symons" w:date="2020-11-04T15:19:00Z">
        <w:r w:rsidR="008245D8">
          <w:t xml:space="preserve"> associated </w:t>
        </w:r>
      </w:ins>
      <w:ins w:id="31" w:author="Christopher Symons" w:date="2020-11-04T15:16:00Z">
        <w:r w:rsidR="008245D8">
          <w:t xml:space="preserve">expenditure, and electoral </w:t>
        </w:r>
      </w:ins>
      <w:ins w:id="32" w:author="Christopher Symons" w:date="2020-11-04T15:17:00Z">
        <w:r w:rsidR="008245D8">
          <w:t xml:space="preserve">political </w:t>
        </w:r>
      </w:ins>
      <w:ins w:id="33" w:author="Christopher Symons" w:date="2020-11-04T15:16:00Z">
        <w:r w:rsidR="008245D8">
          <w:t>status of electorates</w:t>
        </w:r>
      </w:ins>
      <w:ins w:id="34" w:author="Christopher Symons" w:date="2020-11-04T15:17:00Z">
        <w:r w:rsidR="008245D8">
          <w:t xml:space="preserve"> in relation to one another and in the context of relevant population statistics.</w:t>
        </w:r>
      </w:ins>
    </w:p>
    <w:p w14:paraId="78754F12" w14:textId="4B9AF27D" w:rsidR="00273DCF" w:rsidRDefault="005B2CFF" w:rsidP="0023172C">
      <w:pPr>
        <w:rPr>
          <w:ins w:id="35" w:author="Christopher Symons" w:date="2020-11-04T15:55:00Z"/>
        </w:rPr>
      </w:pPr>
      <w:ins w:id="36" w:author="Christopher Symons" w:date="2020-11-04T15:29:00Z">
        <w:r>
          <w:t xml:space="preserve">The project will also </w:t>
        </w:r>
      </w:ins>
      <w:ins w:id="37" w:author="Christopher Symons" w:date="2020-11-04T15:30:00Z">
        <w:r>
          <w:t xml:space="preserve">apply exploratory data analysis </w:t>
        </w:r>
      </w:ins>
      <w:ins w:id="38" w:author="Christopher Symons" w:date="2020-11-04T15:53:00Z">
        <w:r w:rsidR="00273DCF">
          <w:t xml:space="preserve">and statistical analysis </w:t>
        </w:r>
      </w:ins>
      <w:ins w:id="39" w:author="Christopher Symons" w:date="2020-11-04T15:43:00Z">
        <w:r w:rsidR="00D772AF">
          <w:t xml:space="preserve">to </w:t>
        </w:r>
      </w:ins>
      <w:ins w:id="40" w:author="Christopher Symons" w:date="2020-11-04T15:30:00Z">
        <w:r>
          <w:t>the</w:t>
        </w:r>
      </w:ins>
      <w:ins w:id="41" w:author="Christopher Symons" w:date="2020-11-04T15:43:00Z">
        <w:r w:rsidR="00D772AF">
          <w:t xml:space="preserve"> same</w:t>
        </w:r>
      </w:ins>
      <w:ins w:id="42" w:author="Christopher Symons" w:date="2020-11-04T15:40:00Z">
        <w:r w:rsidR="00D772AF">
          <w:t xml:space="preserve"> data</w:t>
        </w:r>
      </w:ins>
      <w:ins w:id="43" w:author="Christopher Symons" w:date="2020-11-04T15:31:00Z">
        <w:r>
          <w:t xml:space="preserve"> to </w:t>
        </w:r>
      </w:ins>
      <w:ins w:id="44" w:author="Christopher Symons" w:date="2020-11-04T15:54:00Z">
        <w:r w:rsidR="00273DCF">
          <w:t xml:space="preserve">attempt to </w:t>
        </w:r>
      </w:ins>
      <w:ins w:id="45" w:author="Christopher Symons" w:date="2020-11-04T15:55:00Z">
        <w:r w:rsidR="00273DCF">
          <w:t>investigate the possibility that electoral pressure causes expenditure</w:t>
        </w:r>
      </w:ins>
      <w:ins w:id="46" w:author="Christopher Symons" w:date="2020-11-04T15:56:00Z">
        <w:r w:rsidR="00273DCF">
          <w:t xml:space="preserve"> decisions to deviate from what would best serve societal need.</w:t>
        </w:r>
      </w:ins>
    </w:p>
    <w:p w14:paraId="630129E3" w14:textId="1DDFCC6C" w:rsidR="0023172C" w:rsidRDefault="00D772AF" w:rsidP="0023172C">
      <w:pPr>
        <w:rPr>
          <w:ins w:id="47" w:author="Christopher Symons" w:date="2020-11-04T15:47:00Z"/>
        </w:rPr>
      </w:pPr>
      <w:ins w:id="48" w:author="Christopher Symons" w:date="2020-11-04T15:47:00Z">
        <w:r>
          <w:t>[no web tool visualisations here]</w:t>
        </w:r>
      </w:ins>
    </w:p>
    <w:p w14:paraId="2DB21DE2" w14:textId="1F5BE11C" w:rsidR="00D772AF" w:rsidRDefault="00273DCF" w:rsidP="0023172C">
      <w:pPr>
        <w:rPr>
          <w:ins w:id="49" w:author="Christopher Symons" w:date="2020-11-04T14:56:00Z"/>
        </w:rPr>
      </w:pPr>
      <w:ins w:id="50" w:author="Christopher Symons" w:date="2020-11-04T15:56:00Z">
        <w:r>
          <w:t>[</w:t>
        </w:r>
      </w:ins>
      <w:ins w:id="51" w:author="Christopher Symons" w:date="2020-11-04T15:57:00Z">
        <w:r>
          <w:t xml:space="preserve"> qty 1 or 2 regression plots and/or </w:t>
        </w:r>
      </w:ins>
      <w:ins w:id="52" w:author="Christopher Symons" w:date="2020-11-04T16:02:00Z">
        <w:r>
          <w:t>correlogram</w:t>
        </w:r>
      </w:ins>
      <w:ins w:id="53" w:author="Christopher Symons" w:date="2020-11-04T15:57:00Z">
        <w:r>
          <w:t xml:space="preserve"> from MDC </w:t>
        </w:r>
        <w:proofErr w:type="gramStart"/>
        <w:r>
          <w:t>slide ]</w:t>
        </w:r>
      </w:ins>
      <w:proofErr w:type="gramEnd"/>
    </w:p>
    <w:p w14:paraId="4F7FA4FE" w14:textId="170A6205" w:rsidR="0083021E" w:rsidRDefault="0083021E" w:rsidP="00273DCF">
      <w:ins w:id="54" w:author="Christopher Symons" w:date="2020-11-04T14:56:00Z">
        <w:r>
          <w:t>-key take away messages</w:t>
        </w:r>
      </w:ins>
      <w:ins w:id="55" w:author="Christopher Symons" w:date="2020-11-04T16:03:00Z">
        <w:r w:rsidR="00273DCF">
          <w:t xml:space="preserve">: (1) </w:t>
        </w:r>
        <w:r w:rsidR="00273DCF" w:rsidRPr="00273DCF">
          <w:t>Some evidence of political motivation clouds government spending. Correlation to the proportion of the working population but not to the total population or income.</w:t>
        </w:r>
        <w:r w:rsidR="00273DCF">
          <w:t xml:space="preserve"> (2) </w:t>
        </w:r>
        <w:r w:rsidR="00273DCF" w:rsidRPr="00273DCF">
          <w:t>What we could do next: more advanced statistical techniques, temporal spending data, more reliable method for classifying seat margin under the preferential voting system, more regions.</w:t>
        </w:r>
      </w:ins>
      <w:ins w:id="56" w:author="Christopher Symons" w:date="2020-11-04T16:19:00Z">
        <w:r w:rsidR="00CE4610">
          <w:t xml:space="preserve"> </w:t>
        </w:r>
      </w:ins>
    </w:p>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57" w:name="_Toc52110089"/>
      <w:r>
        <w:lastRenderedPageBreak/>
        <w:t>Table of Contents</w:t>
      </w:r>
      <w:bookmarkEnd w:id="57"/>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7B1A72AF"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9F343F">
              <w:rPr>
                <w:noProof/>
                <w:webHidden/>
              </w:rPr>
              <w:t>2</w:t>
            </w:r>
            <w:r w:rsidR="008F41F0">
              <w:rPr>
                <w:noProof/>
                <w:webHidden/>
              </w:rPr>
              <w:fldChar w:fldCharType="end"/>
            </w:r>
          </w:hyperlink>
        </w:p>
        <w:p w14:paraId="1340229D" w14:textId="43E60A02" w:rsidR="008F41F0" w:rsidRDefault="00E613EE">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E7C9257" w14:textId="7F701E9E" w:rsidR="008F41F0" w:rsidRDefault="00E613EE">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2C06DB04" w14:textId="2001D051" w:rsidR="008F41F0" w:rsidRDefault="00E613EE">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1E0CDFE7" w14:textId="79E7874B" w:rsidR="008F41F0" w:rsidRDefault="00E613EE">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r>
            <w:r w:rsidR="008F41F0">
              <w:rPr>
                <w:noProof/>
                <w:webHidden/>
              </w:rPr>
              <w:fldChar w:fldCharType="separate"/>
            </w:r>
            <w:r w:rsidR="009F343F">
              <w:rPr>
                <w:b/>
                <w:bCs/>
                <w:noProof/>
                <w:webHidden/>
                <w:lang w:val="en-GB"/>
              </w:rPr>
              <w:t>Error! Bookmark not defined.</w:t>
            </w:r>
            <w:r w:rsidR="008F41F0">
              <w:rPr>
                <w:noProof/>
                <w:webHidden/>
              </w:rPr>
              <w:fldChar w:fldCharType="end"/>
            </w:r>
          </w:hyperlink>
        </w:p>
        <w:p w14:paraId="6EF66447" w14:textId="69C49D14" w:rsidR="008F41F0" w:rsidRDefault="00E613EE">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7D71DCF1" w14:textId="223101E3" w:rsidR="008F41F0" w:rsidRDefault="00E613EE">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4361226" w14:textId="2FD20FFE" w:rsidR="008F41F0" w:rsidRDefault="00E613EE">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9F343F">
              <w:rPr>
                <w:noProof/>
                <w:webHidden/>
              </w:rPr>
              <w:t>5</w:t>
            </w:r>
            <w:r w:rsidR="008F41F0">
              <w:rPr>
                <w:noProof/>
                <w:webHidden/>
              </w:rPr>
              <w:fldChar w:fldCharType="end"/>
            </w:r>
          </w:hyperlink>
        </w:p>
        <w:p w14:paraId="7962F45F" w14:textId="594AC160" w:rsidR="008F41F0" w:rsidRDefault="00E613EE">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9F343F">
              <w:rPr>
                <w:noProof/>
                <w:webHidden/>
              </w:rPr>
              <w:t>6</w:t>
            </w:r>
            <w:r w:rsidR="008F41F0">
              <w:rPr>
                <w:noProof/>
                <w:webHidden/>
              </w:rPr>
              <w:fldChar w:fldCharType="end"/>
            </w:r>
          </w:hyperlink>
        </w:p>
        <w:p w14:paraId="6445E608" w14:textId="4C14DCC7" w:rsidR="008F41F0" w:rsidRDefault="00E613EE">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9F343F">
              <w:rPr>
                <w:noProof/>
                <w:webHidden/>
              </w:rPr>
              <w:t>7</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58" w:name="_Toc52110090"/>
      <w:commentRangeStart w:id="59"/>
      <w:r>
        <w:lastRenderedPageBreak/>
        <w:t>Defining the Problem</w:t>
      </w:r>
      <w:bookmarkStart w:id="60" w:name="_Toc52110091"/>
      <w:bookmarkEnd w:id="58"/>
      <w:bookmarkEnd w:id="60"/>
      <w:commentRangeEnd w:id="59"/>
      <w:r w:rsidR="00510FC4">
        <w:rPr>
          <w:rStyle w:val="CommentReference"/>
          <w:rFonts w:ascii="Arial" w:eastAsiaTheme="minorHAnsi" w:hAnsi="Arial" w:cstheme="minorBidi"/>
          <w:color w:val="auto"/>
        </w:rPr>
        <w:commentReference w:id="59"/>
      </w:r>
    </w:p>
    <w:p w14:paraId="0799455D" w14:textId="77777777" w:rsidR="001E0607" w:rsidRDefault="001E0607" w:rsidP="001E0607">
      <w:pPr>
        <w:pStyle w:val="Heading2"/>
      </w:pPr>
      <w:r>
        <w:t>What is happening</w:t>
      </w:r>
    </w:p>
    <w:p w14:paraId="1E06BCA8" w14:textId="46FBABE5"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of Australian</w:t>
      </w:r>
      <w:del w:id="61" w:author="Christopher Symons" w:date="2020-11-04T16:22:00Z">
        <w:r w:rsidDel="00CE4610">
          <w:delText>’</w:delText>
        </w:r>
      </w:del>
      <w:r>
        <w:t xml:space="preserve">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9F343F" w:rsidRPr="004D7A3E">
        <w:t xml:space="preserve">Figure </w:t>
      </w:r>
      <w:r w:rsidR="009F343F">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67B2E">
        <w:rPr>
          <w:noProof/>
          <w:lang w:eastAsia="en-AU"/>
        </w:rPr>
        <w:drawing>
          <wp:inline distT="0" distB="0" distL="0" distR="0" wp14:anchorId="3BAD0B1D" wp14:editId="78903185">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8E03B" w14:textId="3555D5C2" w:rsidR="003E1522" w:rsidRPr="004D7A3E" w:rsidRDefault="00467B2E" w:rsidP="004D7A3E">
      <w:pPr>
        <w:pStyle w:val="Caption"/>
      </w:pPr>
      <w:bookmarkStart w:id="62" w:name="_Ref52120670"/>
      <w:r w:rsidRPr="004D7A3E">
        <w:t xml:space="preserve">Figure </w:t>
      </w:r>
      <w:fldSimple w:instr=" SEQ Figure \* ARABIC ">
        <w:r w:rsidR="00E613EE">
          <w:rPr>
            <w:noProof/>
          </w:rPr>
          <w:t>1</w:t>
        </w:r>
      </w:fldSimple>
      <w:bookmarkEnd w:id="62"/>
      <w:r w:rsidRPr="004D7A3E">
        <w:t xml:space="preserve">: </w:t>
      </w:r>
      <w:r w:rsidR="004D7A3E" w:rsidRPr="004D7A3E">
        <w:t xml:space="preserve">Trends in </w:t>
      </w:r>
      <w:r w:rsidRPr="004D7A3E">
        <w:t>Australian Trust in Politicians and Government Institutions</w:t>
      </w:r>
    </w:p>
    <w:p w14:paraId="51BF2F9E" w14:textId="77777777"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14:paraId="2E92A7BA" w14:textId="77777777" w:rsidR="004D7A3E" w:rsidRDefault="009147FB" w:rsidP="0023172C">
      <w:r>
        <w:t>The trends above show</w:t>
      </w:r>
      <w:r w:rsidR="001E0607">
        <w:t>s</w:t>
      </w:r>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14:paraId="4B39508E" w14:textId="7C350645" w:rsidR="001E0607" w:rsidRDefault="001E0607" w:rsidP="001E0607">
      <w:pPr>
        <w:pStyle w:val="Heading2"/>
      </w:pPr>
      <w:r>
        <w:t xml:space="preserve">How will the problem be </w:t>
      </w:r>
      <w:del w:id="63" w:author="Matthew Colwell" w:date="2020-11-05T06:50:00Z">
        <w:r w:rsidDel="00797530">
          <w:delText>addressed</w:delText>
        </w:r>
      </w:del>
      <w:ins w:id="64" w:author="Matthew Colwell" w:date="2020-11-05T06:50:00Z">
        <w:r w:rsidR="00797530">
          <w:t>addressed?</w:t>
        </w:r>
      </w:ins>
    </w:p>
    <w:p w14:paraId="70D42416" w14:textId="4F0656FA" w:rsidR="00021034" w:rsidRDefault="001E0607" w:rsidP="001E0607">
      <w:pPr>
        <w:rPr>
          <w:ins w:id="65" w:author="Christopher Symons" w:date="2020-11-04T16:26:00Z"/>
        </w:rPr>
      </w:pPr>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574920A0" w14:textId="5033EDA1" w:rsidR="00CE4610" w:rsidRDefault="00CE4610" w:rsidP="00CE4610">
      <w:pPr>
        <w:pStyle w:val="Heading2"/>
        <w:numPr>
          <w:ilvl w:val="1"/>
          <w:numId w:val="15"/>
        </w:numPr>
        <w:rPr>
          <w:ins w:id="66" w:author="Christopher Symons" w:date="2020-11-04T16:26:00Z"/>
        </w:rPr>
      </w:pPr>
      <w:ins w:id="67" w:author="Christopher Symons" w:date="2020-11-04T16:27:00Z">
        <w:r>
          <w:t>What related works exist?</w:t>
        </w:r>
      </w:ins>
    </w:p>
    <w:p w14:paraId="22BFF00D" w14:textId="28CF94B1" w:rsidR="00510FC4" w:rsidRDefault="00CE4610" w:rsidP="001E0607">
      <w:pPr>
        <w:rPr>
          <w:ins w:id="68" w:author="Christopher Symons" w:date="2020-11-04T16:46:00Z"/>
        </w:rPr>
      </w:pPr>
      <w:ins w:id="69" w:author="Christopher Symons" w:date="2020-11-04T16:34:00Z">
        <w:r>
          <w:t xml:space="preserve">Many groups </w:t>
        </w:r>
        <w:r w:rsidR="00E124F4">
          <w:t xml:space="preserve">have </w:t>
        </w:r>
      </w:ins>
      <w:ins w:id="70" w:author="Christopher Symons" w:date="2020-11-04T16:37:00Z">
        <w:r w:rsidR="00E124F4">
          <w:t xml:space="preserve">analysed and visualised government expenditure, and several groups </w:t>
        </w:r>
      </w:ins>
      <w:ins w:id="71" w:author="Christopher Symons" w:date="2020-11-04T16:38:00Z">
        <w:r w:rsidR="00E124F4">
          <w:t xml:space="preserve">in Australia and elsewhere </w:t>
        </w:r>
      </w:ins>
      <w:ins w:id="72" w:author="Christopher Symons" w:date="2020-11-04T16:37:00Z">
        <w:r w:rsidR="00E124F4">
          <w:t xml:space="preserve">have published </w:t>
        </w:r>
      </w:ins>
      <w:ins w:id="73" w:author="Christopher Symons" w:date="2020-11-04T16:35:00Z">
        <w:r w:rsidR="00E124F4">
          <w:t xml:space="preserve">analytic tools </w:t>
        </w:r>
      </w:ins>
      <w:ins w:id="74" w:author="Christopher Symons" w:date="2020-11-04T16:38:00Z">
        <w:r w:rsidR="00E124F4">
          <w:t xml:space="preserve">aimed at allowing a layperson to visualise </w:t>
        </w:r>
      </w:ins>
      <w:ins w:id="75" w:author="Christopher Symons" w:date="2020-11-04T16:35:00Z">
        <w:r w:rsidR="00E124F4">
          <w:t>government expenditure</w:t>
        </w:r>
      </w:ins>
      <w:ins w:id="76" w:author="Christopher Symons" w:date="2020-11-04T16:38:00Z">
        <w:r w:rsidR="00E124F4">
          <w:t>. B</w:t>
        </w:r>
      </w:ins>
      <w:ins w:id="77" w:author="Christopher Symons" w:date="2020-11-04T16:35:00Z">
        <w:r w:rsidR="00E124F4">
          <w:t>ut we have found</w:t>
        </w:r>
      </w:ins>
      <w:ins w:id="78" w:author="Christopher Symons" w:date="2020-11-04T16:38:00Z">
        <w:r w:rsidR="00E124F4">
          <w:t xml:space="preserve"> that</w:t>
        </w:r>
      </w:ins>
      <w:ins w:id="79" w:author="Christopher Symons" w:date="2020-11-04T16:35:00Z">
        <w:r w:rsidR="00E124F4">
          <w:t xml:space="preserve"> few</w:t>
        </w:r>
      </w:ins>
      <w:ins w:id="80" w:author="Christopher Symons" w:date="2020-11-04T16:36:00Z">
        <w:r w:rsidR="00E124F4">
          <w:t xml:space="preserve"> </w:t>
        </w:r>
      </w:ins>
      <w:ins w:id="81" w:author="Christopher Symons" w:date="2020-11-04T16:35:00Z">
        <w:r w:rsidR="00E124F4">
          <w:t xml:space="preserve">of </w:t>
        </w:r>
      </w:ins>
      <w:ins w:id="82" w:author="Christopher Symons" w:date="2020-11-04T16:36:00Z">
        <w:r w:rsidR="00E124F4">
          <w:t xml:space="preserve">these offerings </w:t>
        </w:r>
      </w:ins>
      <w:ins w:id="83" w:author="Christopher Symons" w:date="2020-11-04T16:39:00Z">
        <w:r w:rsidR="00E124F4">
          <w:t xml:space="preserve">are focused on the </w:t>
        </w:r>
      </w:ins>
      <w:ins w:id="84" w:author="Christopher Symons" w:date="2020-11-04T16:36:00Z">
        <w:r w:rsidR="00E124F4">
          <w:t xml:space="preserve">spatial </w:t>
        </w:r>
      </w:ins>
      <w:ins w:id="85" w:author="Christopher Symons" w:date="2020-11-04T16:39:00Z">
        <w:r w:rsidR="00E124F4">
          <w:t>dimension of the data, and</w:t>
        </w:r>
      </w:ins>
      <w:ins w:id="86" w:author="Christopher Symons" w:date="2020-11-04T16:40:00Z">
        <w:r w:rsidR="00E124F4">
          <w:t>,</w:t>
        </w:r>
      </w:ins>
      <w:ins w:id="87" w:author="Christopher Symons" w:date="2020-11-04T16:39:00Z">
        <w:r w:rsidR="00E124F4">
          <w:t xml:space="preserve"> surprisingly, that none have </w:t>
        </w:r>
      </w:ins>
      <w:ins w:id="88" w:author="Christopher Symons" w:date="2020-11-04T16:43:00Z">
        <w:r w:rsidR="00E124F4">
          <w:t>attempted to link expenditure data with electoral political data by</w:t>
        </w:r>
      </w:ins>
      <w:ins w:id="89" w:author="Christopher Symons" w:date="2020-11-04T16:44:00Z">
        <w:r w:rsidR="00510FC4">
          <w:t xml:space="preserve"> using electoral boundar</w:t>
        </w:r>
      </w:ins>
      <w:ins w:id="90" w:author="Christopher Symons" w:date="2020-11-04T16:45:00Z">
        <w:r w:rsidR="00510FC4">
          <w:t>ies to attribute an electorate to each expenditure line item.</w:t>
        </w:r>
      </w:ins>
    </w:p>
    <w:p w14:paraId="3E880366" w14:textId="01EEFA4D" w:rsidR="00510FC4" w:rsidRDefault="00510FC4" w:rsidP="001E0607">
      <w:pPr>
        <w:rPr>
          <w:ins w:id="91" w:author="Christopher Symons" w:date="2020-11-04T16:45:00Z"/>
        </w:rPr>
      </w:pPr>
      <w:ins w:id="92" w:author="Christopher Symons" w:date="2020-11-04T16:46:00Z">
        <w:r>
          <w:t xml:space="preserve">The </w:t>
        </w:r>
      </w:ins>
      <w:proofErr w:type="spellStart"/>
      <w:ins w:id="93" w:author="Christopher Symons" w:date="2020-11-04T16:47:00Z">
        <w:r>
          <w:t>Truii</w:t>
        </w:r>
        <w:proofErr w:type="spellEnd"/>
        <w:r>
          <w:t xml:space="preserve"> / Advance </w:t>
        </w:r>
        <w:proofErr w:type="spellStart"/>
        <w:r>
          <w:t>Queenland</w:t>
        </w:r>
        <w:proofErr w:type="spellEnd"/>
        <w:r>
          <w:t xml:space="preserve"> project qld.govspend.info </w:t>
        </w:r>
      </w:ins>
      <w:ins w:id="94" w:author="Christopher Symons" w:date="2020-11-04T16:48:00Z">
        <w:r>
          <w:t xml:space="preserve">provides an interactive spatial visualisation of Queensland government expenditure. It includes </w:t>
        </w:r>
      </w:ins>
      <w:ins w:id="95" w:author="Christopher Symons" w:date="2020-11-04T16:49:00Z">
        <w:r>
          <w:t>informative storytelling elements. But it does not attempt to link to electoral political data.</w:t>
        </w:r>
      </w:ins>
    </w:p>
    <w:p w14:paraId="15794B4B" w14:textId="77777777" w:rsidR="001E0607" w:rsidRDefault="001E0607" w:rsidP="0023172C"/>
    <w:p w14:paraId="694A33EA" w14:textId="77777777" w:rsidR="003E1522" w:rsidRDefault="003E1522" w:rsidP="0023172C">
      <w:pPr>
        <w:sectPr w:rsidR="003E1522" w:rsidSect="00983CE2">
          <w:footerReference w:type="default" r:id="rId18"/>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96" w:name="_Toc52110093"/>
      <w:commentRangeStart w:id="97"/>
      <w:r>
        <w:lastRenderedPageBreak/>
        <w:t>Sourcing Methodology</w:t>
      </w:r>
      <w:bookmarkEnd w:id="96"/>
      <w:commentRangeEnd w:id="97"/>
      <w:r w:rsidR="00F14BB6">
        <w:rPr>
          <w:rStyle w:val="CommentReference"/>
          <w:rFonts w:ascii="Arial" w:eastAsiaTheme="minorHAnsi" w:hAnsi="Arial" w:cstheme="minorBidi"/>
          <w:color w:val="auto"/>
        </w:rPr>
        <w:commentReference w:id="97"/>
      </w:r>
    </w:p>
    <w:p w14:paraId="1DBDC402" w14:textId="1C7BB32B" w:rsidR="0023172C" w:rsidRDefault="00942B36" w:rsidP="00C677A0">
      <w:pPr>
        <w:pStyle w:val="Heading2"/>
      </w:pPr>
      <w:bookmarkStart w:id="98" w:name="_Toc52110094"/>
      <w:bookmarkEnd w:id="98"/>
      <w:r>
        <w:t>Getting the data</w:t>
      </w:r>
    </w:p>
    <w:p w14:paraId="3D1885A3" w14:textId="74DDBCC9" w:rsidR="005F2808" w:rsidRDefault="00610750" w:rsidP="00942B36">
      <w:r>
        <w:t xml:space="preserve">In order to answer to our question and find out whether spending project following a fair pattern, we gathered different type of dataset form various sources </w:t>
      </w:r>
      <w:r w:rsidR="00131AF2">
        <w:t>listed as</w:t>
      </w:r>
      <w:r>
        <w:t xml:space="preserve"> below:</w:t>
      </w:r>
    </w:p>
    <w:p w14:paraId="50952F3E" w14:textId="64F1A34B" w:rsidR="00942B36" w:rsidRDefault="00774695" w:rsidP="00610750">
      <w:pPr>
        <w:pStyle w:val="ListParagraph"/>
        <w:numPr>
          <w:ilvl w:val="0"/>
          <w:numId w:val="10"/>
        </w:numPr>
      </w:pPr>
      <w:r w:rsidRPr="00774695">
        <w:t>Queensland</w:t>
      </w:r>
      <w:r w:rsidR="00610750">
        <w:t xml:space="preserve"> state e</w:t>
      </w:r>
      <w:r w:rsidR="00610750" w:rsidRPr="00610750">
        <w:t>lection results and statistics</w:t>
      </w:r>
      <w:r w:rsidR="00610750">
        <w:t>:</w:t>
      </w:r>
    </w:p>
    <w:p w14:paraId="251270A1" w14:textId="381A5694" w:rsidR="00610750" w:rsidRDefault="00610750" w:rsidP="00A82E66">
      <w:pPr>
        <w:pStyle w:val="ListParagraph"/>
      </w:pPr>
      <w:r>
        <w:t xml:space="preserve">This </w:t>
      </w:r>
      <w:r w:rsidR="00A82E66">
        <w:t xml:space="preserve">source provides data regarding </w:t>
      </w:r>
      <w:r w:rsidR="00A82E66" w:rsidRPr="00A82E66">
        <w:t>State election results</w:t>
      </w:r>
      <w:r w:rsidR="00A82E66">
        <w:t xml:space="preserve"> from 2009 to 2017 by d</w:t>
      </w:r>
      <w:r w:rsidR="00A82E66" w:rsidRPr="00A82E66">
        <w:t xml:space="preserve">istrict </w:t>
      </w:r>
      <w:del w:id="99" w:author="Matthew Colwell" w:date="2020-11-05T06:51:00Z">
        <w:r w:rsidR="00A82E66" w:rsidRPr="00A82E66" w:rsidDel="00797530">
          <w:delText>L</w:delText>
        </w:r>
      </w:del>
      <w:ins w:id="100" w:author="Matthew Colwell" w:date="2020-11-05T06:51:00Z">
        <w:r w:rsidR="00797530">
          <w:t>l</w:t>
        </w:r>
      </w:ins>
      <w:r w:rsidR="00A82E66" w:rsidRPr="00A82E66">
        <w:t>ist</w:t>
      </w:r>
      <w:r w:rsidR="00A82E66">
        <w:t>. It also includes information about d</w:t>
      </w:r>
      <w:r w:rsidR="00A82E66" w:rsidRPr="00A82E66">
        <w:t xml:space="preserve">eclared </w:t>
      </w:r>
      <w:r w:rsidR="00A82E66">
        <w:t>s</w:t>
      </w:r>
      <w:r w:rsidR="00A82E66" w:rsidRPr="00A82E66">
        <w:t xml:space="preserve">eats </w:t>
      </w:r>
      <w:r w:rsidR="00A82E66">
        <w:t>s</w:t>
      </w:r>
      <w:r w:rsidR="00A82E66" w:rsidRPr="00A82E66">
        <w:t xml:space="preserve">ummary, </w:t>
      </w:r>
      <w:ins w:id="101" w:author="Matthew Colwell" w:date="2020-11-05T06:51:00Z">
        <w:r w:rsidR="00797530">
          <w:t xml:space="preserve">first </w:t>
        </w:r>
      </w:ins>
      <w:r w:rsidR="00A82E66">
        <w:t>p</w:t>
      </w:r>
      <w:r w:rsidR="00A82E66" w:rsidRPr="00A82E66">
        <w:t>reference</w:t>
      </w:r>
      <w:ins w:id="102" w:author="Matthew Colwell" w:date="2020-11-05T06:52:00Z">
        <w:r w:rsidR="00797530">
          <w:t xml:space="preserve"> </w:t>
        </w:r>
      </w:ins>
      <w:del w:id="103" w:author="Matthew Colwell" w:date="2020-11-05T06:52:00Z">
        <w:r w:rsidR="00A82E66" w:rsidRPr="00A82E66" w:rsidDel="00797530">
          <w:delText xml:space="preserve">s </w:delText>
        </w:r>
      </w:del>
      <w:r w:rsidR="00A82E66">
        <w:t>t</w:t>
      </w:r>
      <w:r w:rsidR="00A82E66" w:rsidRPr="00A82E66">
        <w:t>otal</w:t>
      </w:r>
      <w:ins w:id="104" w:author="Matthew Colwell" w:date="2020-11-05T06:52:00Z">
        <w:r w:rsidR="00797530">
          <w:t>s</w:t>
        </w:r>
      </w:ins>
      <w:r w:rsidR="00A82E66" w:rsidRPr="00A82E66">
        <w:t xml:space="preserve"> </w:t>
      </w:r>
      <w:del w:id="105" w:author="Matthew Colwell" w:date="2020-11-05T06:52:00Z">
        <w:r w:rsidR="00A82E66" w:rsidDel="00797530">
          <w:delText>c</w:delText>
        </w:r>
        <w:r w:rsidR="00A82E66" w:rsidRPr="00A82E66" w:rsidDel="00797530">
          <w:delText xml:space="preserve">andidates </w:delText>
        </w:r>
        <w:r w:rsidR="00A82E66" w:rsidDel="00797530">
          <w:delText>n</w:delText>
        </w:r>
        <w:r w:rsidR="00A82E66" w:rsidRPr="00A82E66" w:rsidDel="00797530">
          <w:delText xml:space="preserve">ominated for </w:delText>
        </w:r>
        <w:r w:rsidR="00A82E66" w:rsidDel="00797530">
          <w:delText>e</w:delText>
        </w:r>
        <w:r w:rsidR="00A82E66" w:rsidRPr="00A82E66" w:rsidDel="00797530">
          <w:delText xml:space="preserve">lection by </w:delText>
        </w:r>
        <w:r w:rsidR="00A82E66" w:rsidDel="00797530">
          <w:delText>each p</w:delText>
        </w:r>
        <w:r w:rsidR="00A82E66" w:rsidRPr="00A82E66" w:rsidDel="00797530">
          <w:delText xml:space="preserve">arty </w:delText>
        </w:r>
      </w:del>
      <w:ins w:id="106" w:author="Matthew Colwell" w:date="2020-11-05T06:52:00Z">
        <w:r w:rsidR="00797530">
          <w:t xml:space="preserve">for each candidate </w:t>
        </w:r>
      </w:ins>
      <w:r w:rsidR="00131AF2" w:rsidRPr="00A82E66">
        <w:t xml:space="preserve">and </w:t>
      </w:r>
      <w:r w:rsidR="00131AF2">
        <w:t>two</w:t>
      </w:r>
      <w:r w:rsidR="00A82E66" w:rsidRPr="00A82E66">
        <w:t xml:space="preserve"> </w:t>
      </w:r>
      <w:r w:rsidR="00A82E66">
        <w:t>c</w:t>
      </w:r>
      <w:r w:rsidR="00A82E66" w:rsidRPr="00A82E66">
        <w:t xml:space="preserve">andidate </w:t>
      </w:r>
      <w:r w:rsidR="00A82E66">
        <w:t>r</w:t>
      </w:r>
      <w:r w:rsidR="00A82E66" w:rsidRPr="00A82E66">
        <w:t xml:space="preserve">esults after </w:t>
      </w:r>
      <w:r w:rsidR="00A82E66">
        <w:t>d</w:t>
      </w:r>
      <w:r w:rsidR="00A82E66" w:rsidRPr="00A82E66">
        <w:t xml:space="preserve">istribution of </w:t>
      </w:r>
      <w:r w:rsidR="00A82E66">
        <w:t>p</w:t>
      </w:r>
      <w:r w:rsidR="00A82E66" w:rsidRPr="00A82E66">
        <w:t>references</w:t>
      </w:r>
      <w:r w:rsidR="00A82E66">
        <w:t>.</w:t>
      </w:r>
    </w:p>
    <w:p w14:paraId="2AF8D50D" w14:textId="24BDD9BD" w:rsidR="00610750" w:rsidRDefault="00E613EE" w:rsidP="00610750">
      <w:pPr>
        <w:pStyle w:val="ListParagraph"/>
      </w:pPr>
      <w:hyperlink r:id="rId19" w:history="1">
        <w:r w:rsidR="00610750" w:rsidRPr="003C1D29">
          <w:rPr>
            <w:rStyle w:val="Hyperlink"/>
          </w:rPr>
          <w:t>https://www.ecq.qld.gov.au/elections/election-results</w:t>
        </w:r>
      </w:hyperlink>
    </w:p>
    <w:p w14:paraId="2256DE96" w14:textId="77777777" w:rsidR="00A82E66" w:rsidRDefault="00A82E66" w:rsidP="00610750">
      <w:pPr>
        <w:pStyle w:val="ListParagraph"/>
      </w:pPr>
    </w:p>
    <w:p w14:paraId="28A1DE1C" w14:textId="5E097DA9" w:rsidR="00A82E66" w:rsidRDefault="00A82E66" w:rsidP="00A82E66">
      <w:pPr>
        <w:pStyle w:val="ListParagraph"/>
        <w:numPr>
          <w:ilvl w:val="0"/>
          <w:numId w:val="10"/>
        </w:numPr>
      </w:pPr>
      <w:r>
        <w:t>Queensland Spatial Catalogue – Q-Spatial:</w:t>
      </w:r>
    </w:p>
    <w:p w14:paraId="64D2AB1E" w14:textId="05C20223" w:rsidR="00A82E66" w:rsidRDefault="00A82E66" w:rsidP="00A82E66">
      <w:pPr>
        <w:pStyle w:val="ListParagraph"/>
      </w:pPr>
      <w:r>
        <w:t xml:space="preserve">This service is a Queensland Government initiative to provide improved public access to a variety of spatial and associated data. </w:t>
      </w:r>
    </w:p>
    <w:p w14:paraId="1FA17EC1" w14:textId="5DD6F6C2" w:rsidR="00A82E66" w:rsidRDefault="00475A05" w:rsidP="00A82E66">
      <w:pPr>
        <w:pStyle w:val="ListParagraph"/>
      </w:pPr>
      <w:r>
        <w:t>T</w:t>
      </w:r>
      <w:r w:rsidR="00A82E66">
        <w:t>his</w:t>
      </w:r>
      <w:r>
        <w:t xml:space="preserve"> dataset provides spatial data regarding 93</w:t>
      </w:r>
      <w:r w:rsidR="00A82E66" w:rsidRPr="00A82E66">
        <w:t xml:space="preserve"> electoral boundaries </w:t>
      </w:r>
      <w:r>
        <w:t xml:space="preserve">in </w:t>
      </w:r>
      <w:r w:rsidR="00A82E66" w:rsidRPr="00A82E66">
        <w:t>2017</w:t>
      </w:r>
    </w:p>
    <w:p w14:paraId="14153D92" w14:textId="379AB18B" w:rsidR="00975F4B" w:rsidRDefault="00E613EE" w:rsidP="00475A05">
      <w:pPr>
        <w:pStyle w:val="ListParagraph"/>
        <w:rPr>
          <w:rStyle w:val="Hyperlink"/>
        </w:rPr>
      </w:pPr>
      <w:hyperlink r:id="rId20" w:history="1">
        <w:r w:rsidR="00774695" w:rsidRPr="008631E0">
          <w:rPr>
            <w:rStyle w:val="Hyperlink"/>
          </w:rPr>
          <w:t>http://qldspatial.information.qld.gov.au/catalogue/custom/detail.page?fid={079E7EF8-30C5-4C1D-9ABF-3D196713694F}</w:t>
        </w:r>
      </w:hyperlink>
    </w:p>
    <w:p w14:paraId="4499EFCC" w14:textId="609137D4" w:rsidR="00475A05" w:rsidRDefault="00475A05" w:rsidP="00475A05">
      <w:pPr>
        <w:pStyle w:val="ListParagraph"/>
        <w:rPr>
          <w:rStyle w:val="Hyperlink"/>
        </w:rPr>
      </w:pPr>
    </w:p>
    <w:p w14:paraId="21F628A6" w14:textId="3EA10D31" w:rsidR="00475A05" w:rsidRPr="00131AF2" w:rsidRDefault="00B078F8" w:rsidP="00475A05">
      <w:pPr>
        <w:pStyle w:val="ListParagraph"/>
        <w:numPr>
          <w:ilvl w:val="0"/>
          <w:numId w:val="10"/>
        </w:numPr>
      </w:pPr>
      <w:r w:rsidRPr="00131AF2">
        <w:t>The Queensland government open data portal provides public with the data on current and future Queensland government capital works building projects undertaken across Queensland. This dataset is</w:t>
      </w:r>
      <w:r w:rsidR="00475A05" w:rsidRPr="00131AF2">
        <w:t xml:space="preserve"> a CSV file with more than 20 attributes such as the title department and the total estimated cost</w:t>
      </w:r>
    </w:p>
    <w:p w14:paraId="387DA83C" w14:textId="1F2AB593" w:rsidR="00B078F8" w:rsidRDefault="00E613EE" w:rsidP="00B078F8">
      <w:pPr>
        <w:pStyle w:val="ListParagraph"/>
        <w:rPr>
          <w:rStyle w:val="Hyperlink"/>
        </w:rPr>
      </w:pPr>
      <w:hyperlink r:id="rId21" w:history="1">
        <w:r w:rsidR="00B078F8" w:rsidRPr="003C1D29">
          <w:rPr>
            <w:rStyle w:val="Hyperlink"/>
          </w:rPr>
          <w:t>https://www.data.qld.gov.au/dataset/b518dada-3d2a-4d85-bd2c-febe197863c7/resource/410fb21f-8c5a-43a1-8b57-a74a3329d1d0</w:t>
        </w:r>
      </w:hyperlink>
    </w:p>
    <w:p w14:paraId="385455AA" w14:textId="77777777" w:rsidR="00B078F8" w:rsidRPr="00B078F8" w:rsidRDefault="00B078F8" w:rsidP="00B078F8">
      <w:pPr>
        <w:pStyle w:val="ListParagraph"/>
        <w:rPr>
          <w:rStyle w:val="Hyperlink"/>
        </w:rPr>
      </w:pPr>
    </w:p>
    <w:p w14:paraId="67658CE2" w14:textId="3CD2BF37" w:rsidR="00475A05" w:rsidRDefault="00475A05" w:rsidP="00A51D4D">
      <w:pPr>
        <w:pStyle w:val="ListParagraph"/>
        <w:numPr>
          <w:ilvl w:val="0"/>
          <w:numId w:val="10"/>
        </w:numPr>
        <w:jc w:val="left"/>
      </w:pPr>
      <w:r w:rsidRPr="00131AF2">
        <w:t xml:space="preserve">Census Data based on LGA (local Government areas) owned by Australian Bureau of Statistics. 2016 Census data consists of more than 15,000 features for 89 State Electoral Divisions. Initial EDA and feature selection were carried out based on its metadata. </w:t>
      </w:r>
      <w:hyperlink r:id="rId22" w:history="1">
        <w:r w:rsidRPr="003C1D29">
          <w:rPr>
            <w:rStyle w:val="Hyperlink"/>
          </w:rPr>
          <w:t>https://www.abs.gov.au/websitedbs/D3310114.nsf/Home/2016%20search%20by%20geography</w:t>
        </w:r>
      </w:hyperlink>
    </w:p>
    <w:p w14:paraId="0741C104" w14:textId="77777777" w:rsidR="00475A05" w:rsidRDefault="00E613EE" w:rsidP="00475A05">
      <w:pPr>
        <w:pStyle w:val="ListParagraph"/>
      </w:pPr>
      <w:hyperlink r:id="rId23" w:history="1">
        <w:r w:rsidR="00475A05">
          <w:rPr>
            <w:rStyle w:val="Hyperlink"/>
          </w:rPr>
          <w:t>https://www.abs.gov.au/AUSSTATS/abs@.nsf/DetailsPage/1270.0.55.001July%202016</w:t>
        </w:r>
      </w:hyperlink>
    </w:p>
    <w:p w14:paraId="278CC890" w14:textId="77777777" w:rsidR="00475A05" w:rsidRDefault="00E613EE" w:rsidP="00475A05">
      <w:pPr>
        <w:pStyle w:val="ListParagraph"/>
        <w:rPr>
          <w:rStyle w:val="Hyperlink"/>
        </w:rPr>
      </w:pPr>
      <w:hyperlink r:id="rId24" w:history="1">
        <w:r w:rsidR="00475A05">
          <w:rPr>
            <w:rStyle w:val="Hyperlink"/>
          </w:rPr>
          <w:t>https://www.abs.gov.au/AUSSTATS/abs@.nsf/DetailsPage/1410.02014-19?OpenDocument</w:t>
        </w:r>
      </w:hyperlink>
    </w:p>
    <w:p w14:paraId="6DAED671" w14:textId="36CBAC4C" w:rsidR="00475A05" w:rsidRDefault="00475A05" w:rsidP="00475A05">
      <w:pPr>
        <w:pStyle w:val="ListParagraph"/>
        <w:jc w:val="left"/>
        <w:rPr>
          <w:rFonts w:ascii="Segoe UI" w:hAnsi="Segoe UI" w:cs="Segoe UI"/>
          <w:color w:val="24292E"/>
          <w:shd w:val="clear" w:color="auto" w:fill="FFFFFF"/>
        </w:rPr>
      </w:pPr>
    </w:p>
    <w:p w14:paraId="41F4B890" w14:textId="43BE478E" w:rsidR="00B078F8" w:rsidRDefault="00B078F8" w:rsidP="00B078F8">
      <w:pPr>
        <w:pStyle w:val="Heading2"/>
      </w:pPr>
      <w:r>
        <w:t>Data Ingestion</w:t>
      </w:r>
    </w:p>
    <w:p w14:paraId="3918F552" w14:textId="39886ABA" w:rsidR="00B078F8" w:rsidRDefault="00B078F8" w:rsidP="00B078F8">
      <w:r>
        <w:t xml:space="preserve">The first step to ingest the collated data </w:t>
      </w:r>
      <w:del w:id="107" w:author="Matthew Colwell" w:date="2020-11-05T06:53:00Z">
        <w:r w:rsidDel="00797530">
          <w:delText>i</w:delText>
        </w:r>
      </w:del>
      <w:ins w:id="108" w:author="Matthew Colwell" w:date="2020-11-05T06:53:00Z">
        <w:r w:rsidR="00797530">
          <w:t>wa</w:t>
        </w:r>
      </w:ins>
      <w:r>
        <w:t xml:space="preserve">s to </w:t>
      </w:r>
      <w:r w:rsidR="000B261F">
        <w:t xml:space="preserve">find out whether </w:t>
      </w:r>
      <w:del w:id="109" w:author="Matthew Colwell" w:date="2020-11-05T06:53:00Z">
        <w:r w:rsidR="000B261F" w:rsidDel="00797530">
          <w:delText xml:space="preserve">our </w:delText>
        </w:r>
      </w:del>
      <w:ins w:id="110" w:author="Matthew Colwell" w:date="2020-11-05T06:53:00Z">
        <w:r w:rsidR="00797530">
          <w:t xml:space="preserve">the </w:t>
        </w:r>
      </w:ins>
      <w:r w:rsidR="000B261F">
        <w:t xml:space="preserve">data </w:t>
      </w:r>
      <w:del w:id="111" w:author="Matthew Colwell" w:date="2020-11-05T06:53:00Z">
        <w:r w:rsidR="000B261F" w:rsidDel="00797530">
          <w:delText>i</w:delText>
        </w:r>
      </w:del>
      <w:ins w:id="112" w:author="Matthew Colwell" w:date="2020-11-05T06:53:00Z">
        <w:r w:rsidR="00797530">
          <w:t>wa</w:t>
        </w:r>
      </w:ins>
      <w:r w:rsidR="000B261F">
        <w:t>s consisten</w:t>
      </w:r>
      <w:del w:id="113" w:author="Matthew Colwell" w:date="2020-11-05T06:50:00Z">
        <w:r w:rsidR="000B261F" w:rsidDel="00797530">
          <w:delText>ce</w:delText>
        </w:r>
      </w:del>
      <w:ins w:id="114" w:author="Matthew Colwell" w:date="2020-11-05T06:50:00Z">
        <w:r w:rsidR="00797530">
          <w:t>t</w:t>
        </w:r>
      </w:ins>
      <w:r w:rsidR="000B261F">
        <w:t xml:space="preserve"> or not and how all data from different sources could be linked together. </w:t>
      </w:r>
    </w:p>
    <w:p w14:paraId="34985CD7" w14:textId="13B6C889" w:rsidR="000B261F" w:rsidRDefault="000B261F" w:rsidP="000B261F">
      <w:r>
        <w:t xml:space="preserve">From Queensland Spatial Catalogue, a set of </w:t>
      </w:r>
      <w:r w:rsidRPr="000B261F">
        <w:t>vectors for 93 electoral boundaries describing polygons with a latitude and longitude</w:t>
      </w:r>
      <w:ins w:id="115" w:author="Matthew Colwell" w:date="2020-11-05T06:50:00Z">
        <w:r w:rsidR="00797530">
          <w:t xml:space="preserve"> </w:t>
        </w:r>
      </w:ins>
      <w:ins w:id="116" w:author="Matthew Colwell" w:date="2020-11-05T06:51:00Z">
        <w:r w:rsidR="00797530">
          <w:t>were</w:t>
        </w:r>
      </w:ins>
      <w:r w:rsidRPr="000B261F">
        <w:t xml:space="preserve"> extracted.</w:t>
      </w:r>
    </w:p>
    <w:p w14:paraId="413C5D5B" w14:textId="16917149" w:rsidR="00C65909" w:rsidRDefault="000B261F" w:rsidP="00C65909">
      <w:r>
        <w:t>One of the attributes in</w:t>
      </w:r>
      <w:ins w:id="117" w:author="Matthew Colwell" w:date="2020-11-05T06:52:00Z">
        <w:r w:rsidR="00797530">
          <w:t xml:space="preserve"> the</w:t>
        </w:r>
      </w:ins>
      <w:r>
        <w:t xml:space="preserve"> infrastructure </w:t>
      </w:r>
      <w:r w:rsidR="00C65909">
        <w:t xml:space="preserve">dataset is </w:t>
      </w:r>
      <w:r w:rsidR="00C65909" w:rsidRPr="00C65909">
        <w:t>the physical address</w:t>
      </w:r>
      <w:r w:rsidR="00C65909">
        <w:t xml:space="preserve"> of each project. By deploying </w:t>
      </w:r>
      <w:ins w:id="118" w:author="Matthew Colwell" w:date="2020-11-05T06:52:00Z">
        <w:r w:rsidR="00797530">
          <w:t xml:space="preserve">the </w:t>
        </w:r>
      </w:ins>
      <w:proofErr w:type="spellStart"/>
      <w:r w:rsidR="00C65909">
        <w:t>ggmap</w:t>
      </w:r>
      <w:proofErr w:type="spellEnd"/>
      <w:del w:id="119" w:author="Matthew Colwell" w:date="2020-11-05T06:52:00Z">
        <w:r w:rsidR="00C65909" w:rsidDel="00797530">
          <w:delText>()</w:delText>
        </w:r>
      </w:del>
      <w:r w:rsidR="00C65909">
        <w:t xml:space="preserve"> library in R, </w:t>
      </w:r>
      <w:r w:rsidR="00C65909" w:rsidRPr="00C65909">
        <w:t xml:space="preserve">the longitude and latitude of every project </w:t>
      </w:r>
      <w:ins w:id="120" w:author="Matthew Colwell" w:date="2020-11-05T06:53:00Z">
        <w:r w:rsidR="00797530">
          <w:t xml:space="preserve">could be retrieved </w:t>
        </w:r>
      </w:ins>
      <w:r w:rsidR="00C65909" w:rsidRPr="00C65909">
        <w:t xml:space="preserve">from its physical address </w:t>
      </w:r>
      <w:del w:id="121" w:author="Matthew Colwell" w:date="2020-11-05T06:53:00Z">
        <w:r w:rsidR="00C65909" w:rsidRPr="00C65909" w:rsidDel="00797530">
          <w:delText>have been extracted</w:delText>
        </w:r>
        <w:r w:rsidR="00C65909" w:rsidDel="00797530">
          <w:delText xml:space="preserve"> </w:delText>
        </w:r>
      </w:del>
      <w:r w:rsidR="00C65909">
        <w:t xml:space="preserve">and consequently their corresponding electoral district </w:t>
      </w:r>
      <w:del w:id="122" w:author="Matthew Colwell" w:date="2020-11-05T06:53:00Z">
        <w:r w:rsidR="00C65909" w:rsidDel="00797530">
          <w:delText>have been found out</w:delText>
        </w:r>
      </w:del>
      <w:ins w:id="123" w:author="Matthew Colwell" w:date="2020-11-05T06:53:00Z">
        <w:r w:rsidR="00797530">
          <w:t>could be determine</w:t>
        </w:r>
      </w:ins>
      <w:ins w:id="124" w:author="Matthew Colwell" w:date="2020-11-05T06:54:00Z">
        <w:r w:rsidR="00797530">
          <w:t>d</w:t>
        </w:r>
      </w:ins>
      <w:r w:rsidR="00C65909">
        <w:t>.</w:t>
      </w:r>
    </w:p>
    <w:p w14:paraId="42FA79AE" w14:textId="75C97AB5" w:rsidR="000B261F" w:rsidRDefault="00C65909" w:rsidP="000B261F">
      <w:r w:rsidRPr="00C65909">
        <w:lastRenderedPageBreak/>
        <w:t xml:space="preserve">The census </w:t>
      </w:r>
      <w:r>
        <w:t>d</w:t>
      </w:r>
      <w:r w:rsidRPr="00C65909">
        <w:t xml:space="preserve">ata </w:t>
      </w:r>
      <w:r>
        <w:t xml:space="preserve">was </w:t>
      </w:r>
      <w:del w:id="125" w:author="Matthew Colwell" w:date="2020-11-05T06:56:00Z">
        <w:r w:rsidRPr="00C65909" w:rsidDel="00797530">
          <w:delText xml:space="preserve">based </w:delText>
        </w:r>
      </w:del>
      <w:ins w:id="126" w:author="Matthew Colwell" w:date="2020-11-05T06:56:00Z">
        <w:r w:rsidR="00797530">
          <w:t>grouped by</w:t>
        </w:r>
      </w:ins>
      <w:del w:id="127" w:author="Matthew Colwell" w:date="2020-11-05T06:56:00Z">
        <w:r w:rsidRPr="00C65909" w:rsidDel="00797530">
          <w:delText>on</w:delText>
        </w:r>
      </w:del>
      <w:r w:rsidRPr="00C65909">
        <w:t xml:space="preserve"> </w:t>
      </w:r>
      <w:proofErr w:type="spellStart"/>
      <w:r w:rsidRPr="00C65909">
        <w:t>LGA</w:t>
      </w:r>
      <w:ins w:id="128" w:author="Matthew Colwell" w:date="2020-11-05T06:56:00Z">
        <w:r w:rsidR="00797530">
          <w:t>s</w:t>
        </w:r>
      </w:ins>
      <w:proofErr w:type="spellEnd"/>
      <w:r w:rsidRPr="00C65909">
        <w:t xml:space="preserve"> (local Government areas)</w:t>
      </w:r>
      <w:ins w:id="129" w:author="Matthew Colwell" w:date="2020-11-05T06:56:00Z">
        <w:r w:rsidR="00797530">
          <w:t>.</w:t>
        </w:r>
      </w:ins>
      <w:del w:id="130" w:author="Matthew Colwell" w:date="2020-11-05T06:56:00Z">
        <w:r w:rsidDel="00797530">
          <w:delText>,</w:delText>
        </w:r>
      </w:del>
      <w:r>
        <w:t xml:space="preserve"> </w:t>
      </w:r>
      <w:del w:id="131" w:author="Matthew Colwell" w:date="2020-11-05T06:56:00Z">
        <w:r w:rsidDel="00797530">
          <w:delText>t</w:delText>
        </w:r>
      </w:del>
      <w:ins w:id="132" w:author="Matthew Colwell" w:date="2020-11-05T06:56:00Z">
        <w:r w:rsidR="00797530">
          <w:t>T</w:t>
        </w:r>
      </w:ins>
      <w:r>
        <w:t xml:space="preserve">here are three levels of local government areas </w:t>
      </w:r>
      <w:r w:rsidR="008A7941">
        <w:t>and the third level has same geographical boundaries as electoral district</w:t>
      </w:r>
      <w:ins w:id="133" w:author="Matthew Colwell" w:date="2020-11-05T06:56:00Z">
        <w:r w:rsidR="00797530">
          <w:t>s</w:t>
        </w:r>
      </w:ins>
      <w:r w:rsidR="008A7941">
        <w:t xml:space="preserve">. Filtering helped </w:t>
      </w:r>
      <w:del w:id="134" w:author="Matthew Colwell" w:date="2020-11-05T06:57:00Z">
        <w:r w:rsidR="008A7941" w:rsidDel="00797530">
          <w:delText xml:space="preserve">us to </w:delText>
        </w:r>
      </w:del>
      <w:r w:rsidR="008A7941">
        <w:t xml:space="preserve">narrow down the data and extract the census data </w:t>
      </w:r>
      <w:del w:id="135" w:author="Matthew Colwell" w:date="2020-11-05T06:57:00Z">
        <w:r w:rsidR="008A7941" w:rsidDel="00797530">
          <w:delText xml:space="preserve">we </w:delText>
        </w:r>
      </w:del>
      <w:r w:rsidR="008A7941">
        <w:t>need</w:t>
      </w:r>
      <w:ins w:id="136" w:author="Matthew Colwell" w:date="2020-11-05T06:57:00Z">
        <w:r w:rsidR="00797530">
          <w:t>ed</w:t>
        </w:r>
      </w:ins>
      <w:r w:rsidR="008A7941">
        <w:t xml:space="preserve"> for each electoral boundary.</w:t>
      </w:r>
    </w:p>
    <w:p w14:paraId="196A7FFA" w14:textId="47FB32C8" w:rsidR="008355EB" w:rsidRDefault="008A7941" w:rsidP="000B261F">
      <w:r>
        <w:t xml:space="preserve">There are 93 entities with more than 1000 major attributes in the combined files. </w:t>
      </w:r>
      <w:proofErr w:type="gramStart"/>
      <w:r>
        <w:t>In order to</w:t>
      </w:r>
      <w:proofErr w:type="gramEnd"/>
      <w:r>
        <w:t xml:space="preserve"> prepare </w:t>
      </w:r>
      <w:del w:id="137" w:author="Matthew Colwell" w:date="2020-11-05T06:57:00Z">
        <w:r w:rsidDel="00797530">
          <w:delText xml:space="preserve">our </w:delText>
        </w:r>
      </w:del>
      <w:ins w:id="138" w:author="Matthew Colwell" w:date="2020-11-05T06:57:00Z">
        <w:r w:rsidR="00797530">
          <w:t>the</w:t>
        </w:r>
        <w:r w:rsidR="00797530">
          <w:t xml:space="preserve"> </w:t>
        </w:r>
      </w:ins>
      <w:r>
        <w:t xml:space="preserve">data for EDA, </w:t>
      </w:r>
      <w:ins w:id="139" w:author="Matthew Colwell" w:date="2020-11-05T06:57:00Z">
        <w:r w:rsidR="00797530">
          <w:t xml:space="preserve">some </w:t>
        </w:r>
      </w:ins>
      <w:del w:id="140" w:author="Matthew Colwell" w:date="2020-11-05T06:57:00Z">
        <w:r w:rsidR="008355EB" w:rsidDel="00797530">
          <w:delText xml:space="preserve">we </w:delText>
        </w:r>
      </w:del>
      <w:ins w:id="141" w:author="Matthew Colwell" w:date="2020-11-05T06:57:00Z">
        <w:r w:rsidR="00797530">
          <w:t xml:space="preserve">attributes were </w:t>
        </w:r>
      </w:ins>
      <w:r w:rsidR="008355EB">
        <w:t xml:space="preserve">merged </w:t>
      </w:r>
      <w:del w:id="142" w:author="Matthew Colwell" w:date="2020-11-05T06:57:00Z">
        <w:r w:rsidR="008355EB" w:rsidDel="00797530">
          <w:delText xml:space="preserve">attributes </w:delText>
        </w:r>
      </w:del>
      <w:r w:rsidR="008355EB">
        <w:t xml:space="preserve">together and </w:t>
      </w:r>
      <w:del w:id="143" w:author="Matthew Colwell" w:date="2020-11-05T06:57:00Z">
        <w:r w:rsidR="008355EB" w:rsidDel="00797530">
          <w:delText xml:space="preserve">delete </w:delText>
        </w:r>
      </w:del>
      <w:r w:rsidR="008355EB">
        <w:t>unnecessary</w:t>
      </w:r>
      <w:del w:id="144" w:author="Matthew Colwell" w:date="2020-11-05T06:57:00Z">
        <w:r w:rsidR="008355EB" w:rsidDel="00797530">
          <w:delText xml:space="preserve"> ones</w:delText>
        </w:r>
      </w:del>
      <w:ins w:id="145" w:author="Matthew Colwell" w:date="2020-11-05T06:57:00Z">
        <w:r w:rsidR="00797530">
          <w:t xml:space="preserve"> ones deleted</w:t>
        </w:r>
      </w:ins>
      <w:r w:rsidR="008355EB">
        <w:t>.</w:t>
      </w:r>
    </w:p>
    <w:p w14:paraId="14D81A69" w14:textId="214A0685" w:rsidR="008355EB" w:rsidRDefault="008355EB" w:rsidP="000B261F">
      <w:commentRangeStart w:id="146"/>
      <w:r>
        <w:t>For example, gender, background and ethnicity group did not play a role in our hypothesis. Therefore, such this information has been deleted and we manage to reduce the number of attributes.</w:t>
      </w:r>
      <w:commentRangeEnd w:id="146"/>
      <w:r w:rsidR="00797530">
        <w:rPr>
          <w:rStyle w:val="CommentReference"/>
        </w:rPr>
        <w:commentReference w:id="146"/>
      </w:r>
    </w:p>
    <w:p w14:paraId="2FE8EBF7" w14:textId="4575E8C8" w:rsidR="008355EB" w:rsidRDefault="008355EB" w:rsidP="000B261F">
      <w:commentRangeStart w:id="147"/>
      <w:r>
        <w:t>One thing which we might have done differently if we had time is to categorise attributes before deleting them. In this case we were able to find correlations between them</w:t>
      </w:r>
      <w:r w:rsidR="00456D72">
        <w:t xml:space="preserve"> that might result in finding some interesting outcomes.</w:t>
      </w:r>
      <w:r>
        <w:t xml:space="preserve"> </w:t>
      </w:r>
      <w:commentRangeEnd w:id="147"/>
      <w:r w:rsidR="00797530">
        <w:rPr>
          <w:rStyle w:val="CommentReference"/>
        </w:rPr>
        <w:commentReference w:id="147"/>
      </w:r>
    </w:p>
    <w:p w14:paraId="065B277C" w14:textId="723E89DF" w:rsidR="008355EB" w:rsidRDefault="008355EB" w:rsidP="000B261F">
      <w:del w:id="148" w:author="Matthew Colwell" w:date="2020-11-05T06:59:00Z">
        <w:r w:rsidDel="00C81E11">
          <w:delText>In this stage</w:delText>
        </w:r>
        <w:r w:rsidR="00456D72" w:rsidDel="00C81E11">
          <w:delText>, a</w:delText>
        </w:r>
      </w:del>
      <w:ins w:id="149" w:author="Matthew Colwell" w:date="2020-11-05T06:59:00Z">
        <w:r w:rsidR="00C81E11">
          <w:t>A</w:t>
        </w:r>
      </w:ins>
      <w:r w:rsidR="00456D72">
        <w:t>void</w:t>
      </w:r>
      <w:ins w:id="150" w:author="Matthew Colwell" w:date="2020-11-05T06:59:00Z">
        <w:r w:rsidR="00C81E11">
          <w:t>ing data</w:t>
        </w:r>
      </w:ins>
      <w:r w:rsidR="00456D72">
        <w:t xml:space="preserve"> redundancy was one of </w:t>
      </w:r>
      <w:ins w:id="151" w:author="Matthew Colwell" w:date="2020-11-05T06:59:00Z">
        <w:r w:rsidR="00C81E11">
          <w:t xml:space="preserve">the major </w:t>
        </w:r>
      </w:ins>
      <w:r w:rsidR="00456D72">
        <w:t xml:space="preserve">challenges </w:t>
      </w:r>
      <w:del w:id="152" w:author="Matthew Colwell" w:date="2020-11-05T06:59:00Z">
        <w:r w:rsidR="00456D72" w:rsidDel="00C81E11">
          <w:delText>we encounter in this project</w:delText>
        </w:r>
      </w:del>
      <w:ins w:id="153" w:author="Matthew Colwell" w:date="2020-11-05T06:59:00Z">
        <w:r w:rsidR="00C81E11">
          <w:t xml:space="preserve">encountered </w:t>
        </w:r>
      </w:ins>
      <w:ins w:id="154" w:author="Matthew Colwell" w:date="2020-11-05T07:00:00Z">
        <w:r w:rsidR="00C81E11">
          <w:t>when ingesting the data</w:t>
        </w:r>
      </w:ins>
      <w:r w:rsidR="00456D72">
        <w:t>. Using Git</w:t>
      </w:r>
      <w:del w:id="155" w:author="Matthew Colwell" w:date="2020-11-05T06:56:00Z">
        <w:r w:rsidR="00456D72" w:rsidDel="00797530">
          <w:delText>h</w:delText>
        </w:r>
      </w:del>
      <w:ins w:id="156" w:author="Matthew Colwell" w:date="2020-11-05T06:56:00Z">
        <w:r w:rsidR="00797530">
          <w:t>H</w:t>
        </w:r>
      </w:ins>
      <w:r w:rsidR="00456D72">
        <w:t>ub and creating a</w:t>
      </w:r>
      <w:ins w:id="157" w:author="Matthew Colwell" w:date="2020-11-05T07:00:00Z">
        <w:r w:rsidR="00C81E11">
          <w:t>n SQL</w:t>
        </w:r>
      </w:ins>
      <w:r w:rsidR="00456D72">
        <w:t xml:space="preserve"> database help</w:t>
      </w:r>
      <w:ins w:id="158" w:author="Matthew Colwell" w:date="2020-11-05T07:00:00Z">
        <w:r w:rsidR="00C81E11">
          <w:t>ed</w:t>
        </w:r>
      </w:ins>
      <w:r w:rsidR="00456D72">
        <w:t xml:space="preserve"> </w:t>
      </w:r>
      <w:del w:id="159" w:author="Matthew Colwell" w:date="2020-11-05T07:00:00Z">
        <w:r w:rsidR="00456D72" w:rsidDel="00C81E11">
          <w:delText xml:space="preserve">us </w:delText>
        </w:r>
      </w:del>
      <w:r w:rsidR="00456D72">
        <w:t xml:space="preserve">to </w:t>
      </w:r>
      <w:del w:id="160" w:author="Matthew Colwell" w:date="2020-11-05T07:00:00Z">
        <w:r w:rsidR="00456D72" w:rsidDel="00C81E11">
          <w:delText>nail in this purpose to a great extent</w:delText>
        </w:r>
      </w:del>
      <w:ins w:id="161" w:author="Matthew Colwell" w:date="2020-11-05T07:00:00Z">
        <w:r w:rsidR="00C81E11">
          <w:t xml:space="preserve">mitigate this </w:t>
        </w:r>
      </w:ins>
      <w:ins w:id="162" w:author="Matthew Colwell" w:date="2020-11-05T07:01:00Z">
        <w:r w:rsidR="00C81E11">
          <w:t>issue</w:t>
        </w:r>
      </w:ins>
      <w:r w:rsidR="00456D72">
        <w:t xml:space="preserve">. </w:t>
      </w:r>
    </w:p>
    <w:p w14:paraId="2CACF506" w14:textId="77777777" w:rsidR="00456D72" w:rsidRDefault="00456D72" w:rsidP="000B261F"/>
    <w:p w14:paraId="7EE0BE27" w14:textId="616B052B" w:rsidR="00456D72" w:rsidRDefault="008656A8" w:rsidP="00456D72">
      <w:pPr>
        <w:pStyle w:val="Heading2"/>
      </w:pPr>
      <w:r>
        <w:t>Making the Data Fit for Use</w:t>
      </w:r>
    </w:p>
    <w:p w14:paraId="761E48A2" w14:textId="77777777" w:rsidR="0095111B" w:rsidRPr="000E18ED" w:rsidRDefault="004804A5" w:rsidP="004804A5">
      <w:pPr>
        <w:rPr>
          <w:highlight w:val="yellow"/>
        </w:rPr>
      </w:pPr>
      <w:r w:rsidRPr="000E18ED">
        <w:rPr>
          <w:highlight w:val="yellow"/>
        </w:rPr>
        <w:t>The integrated dataset was accurate and can be used for our intended purpose. In terms of data quality, the consistency was fashioned. However, for some electoral district (records) some attributes were missed mainly because t</w:t>
      </w:r>
      <w:r w:rsidR="0095111B" w:rsidRPr="000E18ED">
        <w:rPr>
          <w:highlight w:val="yellow"/>
        </w:rPr>
        <w:t xml:space="preserve">he measure wasn’t available for that records. </w:t>
      </w:r>
    </w:p>
    <w:p w14:paraId="75BCC806" w14:textId="4565120D" w:rsidR="004804A5" w:rsidRPr="004804A5" w:rsidRDefault="0095111B" w:rsidP="004804A5">
      <w:r w:rsidRPr="000E18ED">
        <w:rPr>
          <w:highlight w:val="yellow"/>
        </w:rPr>
        <w:t>The lost data were not re creatable and therefore imputation methods were not applied to enrich dataset.</w:t>
      </w:r>
      <w:r w:rsidR="004804A5">
        <w:t xml:space="preserve"> </w:t>
      </w:r>
    </w:p>
    <w:p w14:paraId="678BA65C" w14:textId="0091F8D4" w:rsidR="00456D72" w:rsidRPr="00456D72" w:rsidRDefault="00C81E11" w:rsidP="00456D72">
      <w:ins w:id="163" w:author="Matthew Colwell" w:date="2020-11-05T07:02:00Z">
        <w:r w:rsidRPr="00C81E11">
          <w:rPr>
            <w:highlight w:val="yellow"/>
            <w:rPrChange w:id="164" w:author="Matthew Colwell" w:date="2020-11-05T07:02:00Z">
              <w:rPr/>
            </w:rPrChange>
          </w:rPr>
          <w:t>ALL, I wrote a paragraph for this section, see below. Happy to chop and change with above.</w:t>
        </w:r>
      </w:ins>
    </w:p>
    <w:p w14:paraId="71C6BD7C" w14:textId="4793E3D6" w:rsidR="008A7941" w:rsidRDefault="00C81E11" w:rsidP="000B261F">
      <w:r>
        <w:t>To develop a modelling methodology, field linking needed to be applied so that questions such as “does margin of victory at the previous election effect government spending?” could be answered. A question such as this requires relating the spending data to the election results. A question such as “is electorate population strongly correlated to government spending?” required linking the census data with the spending data.</w:t>
      </w:r>
    </w:p>
    <w:p w14:paraId="1FC08D97" w14:textId="77777777" w:rsidR="008656A8" w:rsidRDefault="00C81E11" w:rsidP="000B261F">
      <w:r>
        <w:t xml:space="preserve">Unfortunately, only 77 out of 93 total electorates have spending allocated to them. This meant that 16 electorates had a 0 or null value which needed to be handled (although many projects involve multiple electorates which were removed e.g. highway upgrades). Since it was not necessarily true that those electorates </w:t>
      </w:r>
      <w:r w:rsidR="000E18ED">
        <w:t>had</w:t>
      </w:r>
      <w:r>
        <w:t xml:space="preserve"> zero spending, </w:t>
      </w:r>
      <w:r w:rsidR="000E18ED">
        <w:t xml:space="preserve">and there is no valid way to impute their values from other electorates, </w:t>
      </w:r>
      <w:r>
        <w:t>they were removed from the dataset for modelling.</w:t>
      </w:r>
      <w:r w:rsidR="000E18ED">
        <w:t xml:space="preserve"> </w:t>
      </w:r>
    </w:p>
    <w:p w14:paraId="3A50D0CA" w14:textId="11E95AE9" w:rsidR="008A7941" w:rsidRDefault="000E18ED" w:rsidP="000B261F">
      <w:r>
        <w:t>A similar issue occurred with the census data</w:t>
      </w:r>
      <w:r w:rsidR="008656A8">
        <w:t xml:space="preserve">. Queensland electorates were redrawn for the 2017 </w:t>
      </w:r>
      <w:proofErr w:type="gramStart"/>
      <w:r w:rsidR="00AE5236">
        <w:t>election,</w:t>
      </w:r>
      <w:proofErr w:type="gramEnd"/>
      <w:r w:rsidR="008656A8">
        <w:t xml:space="preserve"> </w:t>
      </w:r>
      <w:r w:rsidR="00AE5236">
        <w:t>however,</w:t>
      </w:r>
      <w:r w:rsidR="008656A8">
        <w:t xml:space="preserve"> the census was conducted in 2016 with the old electorates. </w:t>
      </w:r>
      <w:r w:rsidR="00AE5236">
        <w:t xml:space="preserve">Fortunately, </w:t>
      </w:r>
      <w:proofErr w:type="gramStart"/>
      <w:r w:rsidR="00AE5236">
        <w:t>the majority of</w:t>
      </w:r>
      <w:proofErr w:type="gramEnd"/>
      <w:r w:rsidR="00AE5236">
        <w:t xml:space="preserve"> the new electorates were directly relatable to the new ones, so the data loss was minimal. If time permitted, more work could have been done to restore this lost data.</w:t>
      </w:r>
    </w:p>
    <w:p w14:paraId="5799AA75" w14:textId="20ACE8A7" w:rsidR="008A7941" w:rsidRDefault="008656A8" w:rsidP="000B261F">
      <w:r>
        <w:t xml:space="preserve">Finally, for data preparation, </w:t>
      </w:r>
      <w:r w:rsidR="000E18ED">
        <w:t>all spending and income data needed to be transformed to its natural logarithm to linearise the data.</w:t>
      </w:r>
    </w:p>
    <w:p w14:paraId="43F838EC" w14:textId="77777777" w:rsidR="000B261F" w:rsidRDefault="000B261F" w:rsidP="00B078F8"/>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165" w:name="_Toc52110095"/>
      <w:commentRangeStart w:id="166"/>
      <w:r>
        <w:lastRenderedPageBreak/>
        <w:t>Modelling Methodology</w:t>
      </w:r>
      <w:bookmarkEnd w:id="165"/>
      <w:commentRangeEnd w:id="166"/>
      <w:r w:rsidR="00F14BB6">
        <w:rPr>
          <w:rStyle w:val="CommentReference"/>
          <w:rFonts w:ascii="Arial" w:eastAsiaTheme="minorHAnsi" w:hAnsi="Arial" w:cstheme="minorBidi"/>
          <w:color w:val="auto"/>
        </w:rPr>
        <w:commentReference w:id="166"/>
      </w:r>
    </w:p>
    <w:p w14:paraId="4C5D0C66" w14:textId="6B4F618E" w:rsidR="00131AF2" w:rsidRDefault="0095111B" w:rsidP="0023172C">
      <w:r w:rsidRPr="00131AF2">
        <w:t xml:space="preserve">The first step </w:t>
      </w:r>
      <w:r w:rsidR="00AE5236">
        <w:t xml:space="preserve">towards making the data confess was to test the project’s </w:t>
      </w:r>
      <w:r w:rsidRPr="00131AF2">
        <w:t xml:space="preserve">hypothesis </w:t>
      </w:r>
      <w:r w:rsidR="00AE5236">
        <w:t xml:space="preserve">by </w:t>
      </w:r>
      <w:r w:rsidRPr="00131AF2">
        <w:t>conducting an Explanatory Data Analysis</w:t>
      </w:r>
      <w:r w:rsidR="00AE5236">
        <w:t>.</w:t>
      </w:r>
      <w:r w:rsidRPr="00131AF2">
        <w:t xml:space="preserve"> </w:t>
      </w:r>
      <w:r w:rsidR="00AE5236">
        <w:fldChar w:fldCharType="begin"/>
      </w:r>
      <w:r w:rsidR="00AE5236">
        <w:instrText xml:space="preserve"> REF _Ref55454422 \h </w:instrText>
      </w:r>
      <w:r w:rsidR="00AE5236">
        <w:fldChar w:fldCharType="separate"/>
      </w:r>
      <w:r w:rsidR="00AE5236">
        <w:t xml:space="preserve">Figure </w:t>
      </w:r>
      <w:r w:rsidR="00AE5236">
        <w:rPr>
          <w:noProof/>
        </w:rPr>
        <w:t>2</w:t>
      </w:r>
      <w:r w:rsidR="00AE5236">
        <w:fldChar w:fldCharType="end"/>
      </w:r>
      <w:r w:rsidR="00AE5236">
        <w:t xml:space="preserve"> below shows the outcome of this </w:t>
      </w:r>
      <w:r w:rsidR="00EA79FD">
        <w:t>exercise for some key variables; for the purpose of this analysis, the most important row in the “Log Spending” row.</w:t>
      </w:r>
    </w:p>
    <w:p w14:paraId="1B6417A4" w14:textId="1DDEBF90" w:rsidR="00AE5236" w:rsidRDefault="00AE5236" w:rsidP="00EA79FD">
      <w:pPr>
        <w:jc w:val="center"/>
      </w:pPr>
      <w:r w:rsidRPr="00AE5236">
        <w:drawing>
          <wp:inline distT="0" distB="0" distL="0" distR="0" wp14:anchorId="0567A639" wp14:editId="746080F1">
            <wp:extent cx="4893223" cy="4958398"/>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25">
                      <a:extLst>
                        <a:ext uri="{28A0092B-C50C-407E-A947-70E740481C1C}">
                          <a14:useLocalDpi xmlns:a14="http://schemas.microsoft.com/office/drawing/2010/main" val="0"/>
                        </a:ext>
                      </a:extLst>
                    </a:blip>
                    <a:srcRect l="28490" t="17460"/>
                    <a:stretch/>
                  </pic:blipFill>
                  <pic:spPr>
                    <a:xfrm>
                      <a:off x="0" y="0"/>
                      <a:ext cx="4893223" cy="4958398"/>
                    </a:xfrm>
                    <a:prstGeom prst="rect">
                      <a:avLst/>
                    </a:prstGeom>
                  </pic:spPr>
                </pic:pic>
              </a:graphicData>
            </a:graphic>
          </wp:inline>
        </w:drawing>
      </w:r>
    </w:p>
    <w:p w14:paraId="6CF65BF1" w14:textId="4A4F8551" w:rsidR="00AE5236" w:rsidRPr="00131AF2" w:rsidRDefault="00AE5236" w:rsidP="00EA79FD">
      <w:pPr>
        <w:pStyle w:val="Caption"/>
        <w:jc w:val="center"/>
      </w:pPr>
      <w:bookmarkStart w:id="167" w:name="_Ref55454422"/>
      <w:r>
        <w:t xml:space="preserve">Figure </w:t>
      </w:r>
      <w:r>
        <w:fldChar w:fldCharType="begin"/>
      </w:r>
      <w:r>
        <w:instrText xml:space="preserve"> SEQ Figure \* ARABIC </w:instrText>
      </w:r>
      <w:r>
        <w:fldChar w:fldCharType="separate"/>
      </w:r>
      <w:r w:rsidR="00E613EE">
        <w:rPr>
          <w:noProof/>
        </w:rPr>
        <w:t>2</w:t>
      </w:r>
      <w:r>
        <w:fldChar w:fldCharType="end"/>
      </w:r>
      <w:bookmarkEnd w:id="167"/>
      <w:r>
        <w:t>: Preliminary Correlation Matrix</w:t>
      </w:r>
      <w:r w:rsidR="00EA79FD">
        <w:t>. Significant correlations (p &gt; 0.05) denoted with *.</w:t>
      </w:r>
    </w:p>
    <w:p w14:paraId="4DF7BE9F" w14:textId="2B8CD84C" w:rsidR="00EA79FD" w:rsidRDefault="00EA79FD" w:rsidP="0023172C">
      <w:r>
        <w:t xml:space="preserve">From the above it can be seen that a weak negative relationship exists between spending and the seat margin, suggesting weak evidence for the original hypothesis. However, Sigmoid Margin, which is a transformation of the ALP Margin variable, has statistically significance. Since the ALP is the party in power, it is somewhat concerning that they could potentially be spending more heavily in electorates where they won. To illustrate this, a logistic model was developed and is shown below in </w:t>
      </w:r>
      <w:r w:rsidR="00E613EE">
        <w:fldChar w:fldCharType="begin"/>
      </w:r>
      <w:r w:rsidR="00E613EE">
        <w:instrText xml:space="preserve"> REF _Ref55455162 \h </w:instrText>
      </w:r>
      <w:r w:rsidR="00E613EE">
        <w:fldChar w:fldCharType="separate"/>
      </w:r>
      <w:r w:rsidR="00E613EE">
        <w:t xml:space="preserve">Figure </w:t>
      </w:r>
      <w:r w:rsidR="00E613EE">
        <w:rPr>
          <w:noProof/>
        </w:rPr>
        <w:t>3</w:t>
      </w:r>
      <w:r w:rsidR="00E613EE">
        <w:fldChar w:fldCharType="end"/>
      </w:r>
      <w:r w:rsidR="00E613EE">
        <w:t>.</w:t>
      </w:r>
    </w:p>
    <w:p w14:paraId="66DB5B71" w14:textId="33369677" w:rsidR="00EA79FD" w:rsidRDefault="00E613EE" w:rsidP="00E613EE">
      <w:pPr>
        <w:spacing w:after="0"/>
        <w:jc w:val="center"/>
      </w:pPr>
      <w:r w:rsidRPr="00E613EE">
        <w:drawing>
          <wp:inline distT="0" distB="0" distL="0" distR="0" wp14:anchorId="5037243A" wp14:editId="41ADEA05">
            <wp:extent cx="4196363" cy="39147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204811" cy="3922656"/>
                    </a:xfrm>
                    <a:prstGeom prst="rect">
                      <a:avLst/>
                    </a:prstGeom>
                  </pic:spPr>
                </pic:pic>
              </a:graphicData>
            </a:graphic>
          </wp:inline>
        </w:drawing>
      </w:r>
    </w:p>
    <w:p w14:paraId="283F437B" w14:textId="7FBEB994" w:rsidR="00EA79FD" w:rsidRDefault="00EA79FD" w:rsidP="00E613EE">
      <w:pPr>
        <w:pStyle w:val="Caption"/>
        <w:jc w:val="center"/>
      </w:pPr>
      <w:bookmarkStart w:id="168" w:name="_Ref55455162"/>
      <w:r>
        <w:t xml:space="preserve">Figure </w:t>
      </w:r>
      <w:fldSimple w:instr=" SEQ Figure \* ARABIC ">
        <w:r w:rsidR="00E613EE">
          <w:rPr>
            <w:noProof/>
          </w:rPr>
          <w:t>3</w:t>
        </w:r>
      </w:fldSimple>
      <w:bookmarkEnd w:id="168"/>
      <w:r>
        <w:t>: Logistic Model for Spending as a Predictor for ALP Winning Electorate in the 2017</w:t>
      </w:r>
      <w:r>
        <w:rPr>
          <w:noProof/>
        </w:rPr>
        <w:t xml:space="preserve"> Election</w:t>
      </w:r>
    </w:p>
    <w:p w14:paraId="4B119B77" w14:textId="6F1FC8F0" w:rsidR="00E613EE" w:rsidRDefault="00E613EE" w:rsidP="0023172C">
      <w:r>
        <w:t>Because of the number of feature variables compared, several spurious relationships were identified. The strongest correlation by p-value was between spending and the proportion of the population who walks to work. However, these relationships did not satisfy the assumptions of the linear model, as seen in below.</w:t>
      </w:r>
    </w:p>
    <w:p w14:paraId="316CA310" w14:textId="010C15CA" w:rsidR="00E613EE" w:rsidRDefault="00E613EE" w:rsidP="00E613EE">
      <w:pPr>
        <w:spacing w:after="0"/>
        <w:jc w:val="center"/>
      </w:pPr>
      <w:r w:rsidRPr="00E613EE">
        <w:drawing>
          <wp:inline distT="0" distB="0" distL="0" distR="0" wp14:anchorId="47ACA82B" wp14:editId="1A68B66A">
            <wp:extent cx="4147118" cy="3133725"/>
            <wp:effectExtent l="0" t="0" r="635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extLst>
                        <a:ext uri="{28A0092B-C50C-407E-A947-70E740481C1C}">
                          <a14:useLocalDpi xmlns:a14="http://schemas.microsoft.com/office/drawing/2010/main" val="0"/>
                        </a:ext>
                      </a:extLst>
                    </a:blip>
                    <a:srcRect t="11794"/>
                    <a:stretch/>
                  </pic:blipFill>
                  <pic:spPr>
                    <a:xfrm>
                      <a:off x="0" y="0"/>
                      <a:ext cx="4232867" cy="3198520"/>
                    </a:xfrm>
                    <a:prstGeom prst="rect">
                      <a:avLst/>
                    </a:prstGeom>
                  </pic:spPr>
                </pic:pic>
              </a:graphicData>
            </a:graphic>
          </wp:inline>
        </w:drawing>
      </w:r>
    </w:p>
    <w:p w14:paraId="2F6869E1" w14:textId="1644F961" w:rsidR="00E613EE" w:rsidRDefault="00E613EE" w:rsidP="00E613EE">
      <w:pPr>
        <w:pStyle w:val="Caption"/>
        <w:jc w:val="center"/>
      </w:pPr>
      <w:r>
        <w:t xml:space="preserve">Figure </w:t>
      </w:r>
      <w:fldSimple w:instr=" SEQ Figure \* ARABIC ">
        <w:r>
          <w:rPr>
            <w:noProof/>
          </w:rPr>
          <w:t>4</w:t>
        </w:r>
      </w:fldSimple>
      <w:r>
        <w:t>: Linear model for spending as a predictor of the proportion of the population who walks to work</w:t>
      </w:r>
    </w:p>
    <w:p w14:paraId="478AE27F" w14:textId="5552B29A" w:rsidR="00FE7F13" w:rsidRPr="00E613EE" w:rsidRDefault="00131AF2" w:rsidP="0023172C">
      <w:pPr>
        <w:rPr>
          <w:highlight w:val="yellow"/>
        </w:rPr>
      </w:pPr>
      <w:commentRangeStart w:id="169"/>
      <w:r w:rsidRPr="00E613EE">
        <w:rPr>
          <w:highlight w:val="yellow"/>
        </w:rPr>
        <w:t>Creating a correlation matrix helped us</w:t>
      </w:r>
      <w:r w:rsidR="0095111B" w:rsidRPr="00E613EE">
        <w:rPr>
          <w:highlight w:val="yellow"/>
        </w:rPr>
        <w:t xml:space="preserve"> to summari</w:t>
      </w:r>
      <w:r w:rsidRPr="00E613EE">
        <w:rPr>
          <w:highlight w:val="yellow"/>
        </w:rPr>
        <w:t>s</w:t>
      </w:r>
      <w:r w:rsidR="0095111B" w:rsidRPr="00E613EE">
        <w:rPr>
          <w:highlight w:val="yellow"/>
        </w:rPr>
        <w:t xml:space="preserve">e data, </w:t>
      </w:r>
      <w:r w:rsidRPr="00E613EE">
        <w:rPr>
          <w:highlight w:val="yellow"/>
        </w:rPr>
        <w:t xml:space="preserve">identify which variables worth taking </w:t>
      </w:r>
      <w:r w:rsidR="0095111B" w:rsidRPr="00E613EE">
        <w:rPr>
          <w:highlight w:val="yellow"/>
        </w:rPr>
        <w:t>into a more advanced analysis</w:t>
      </w:r>
      <w:r w:rsidRPr="00E613EE">
        <w:rPr>
          <w:highlight w:val="yellow"/>
        </w:rPr>
        <w:t>.</w:t>
      </w:r>
    </w:p>
    <w:p w14:paraId="3C36E546" w14:textId="443677E0" w:rsidR="00131AF2" w:rsidRPr="00E613EE" w:rsidRDefault="00131AF2" w:rsidP="0023172C">
      <w:pPr>
        <w:rPr>
          <w:highlight w:val="yellow"/>
        </w:rPr>
      </w:pPr>
      <w:r w:rsidRPr="00E613EE">
        <w:rPr>
          <w:highlight w:val="yellow"/>
        </w:rPr>
        <w:t>It is worth noting that in the correlation matrix, correlations with p-value &gt; 0.0</w:t>
      </w:r>
      <w:del w:id="170" w:author="Matthew Colwell" w:date="2020-11-05T07:41:00Z">
        <w:r w:rsidRPr="00E613EE" w:rsidDel="00EA79FD">
          <w:rPr>
            <w:highlight w:val="yellow"/>
          </w:rPr>
          <w:delText>1</w:delText>
        </w:r>
      </w:del>
      <w:ins w:id="171" w:author="Matthew Colwell" w:date="2020-11-05T07:41:00Z">
        <w:r w:rsidR="00EA79FD" w:rsidRPr="00E613EE">
          <w:rPr>
            <w:highlight w:val="yellow"/>
          </w:rPr>
          <w:t>5</w:t>
        </w:r>
      </w:ins>
      <w:r w:rsidRPr="00E613EE">
        <w:rPr>
          <w:highlight w:val="yellow"/>
        </w:rPr>
        <w:t xml:space="preserve"> are considered as insignificant.</w:t>
      </w:r>
    </w:p>
    <w:p w14:paraId="48ECD990" w14:textId="001EDB32" w:rsidR="00FE7F13" w:rsidRPr="00E613EE" w:rsidRDefault="00A34361" w:rsidP="004E47A0">
      <w:pPr>
        <w:rPr>
          <w:highlight w:val="yellow"/>
        </w:rPr>
      </w:pPr>
      <w:r w:rsidRPr="00E613EE">
        <w:rPr>
          <w:highlight w:val="yellow"/>
        </w:rPr>
        <w:t xml:space="preserve">We </w:t>
      </w:r>
      <w:r w:rsidR="00FE7F13" w:rsidRPr="00E613EE">
        <w:rPr>
          <w:highlight w:val="yellow"/>
        </w:rPr>
        <w:t>were surprised at how initial hypothesis of a negative correlation between spending in the same margin was unfounded.</w:t>
      </w:r>
    </w:p>
    <w:p w14:paraId="5844DACB" w14:textId="40CD66CF" w:rsidR="00FE7F13" w:rsidRPr="00E613EE" w:rsidRDefault="00FE7F13" w:rsidP="004E47A0">
      <w:pPr>
        <w:rPr>
          <w:highlight w:val="yellow"/>
        </w:rPr>
      </w:pPr>
      <w:r w:rsidRPr="00E613EE">
        <w:rPr>
          <w:highlight w:val="yellow"/>
        </w:rPr>
        <w:t>we did find a week linear relationship between spending and the margin for the w</w:t>
      </w:r>
      <w:r w:rsidR="00A34361" w:rsidRPr="00E613EE">
        <w:rPr>
          <w:highlight w:val="yellow"/>
        </w:rPr>
        <w:t>inn</w:t>
      </w:r>
      <w:r w:rsidRPr="00E613EE">
        <w:rPr>
          <w:highlight w:val="yellow"/>
        </w:rPr>
        <w:t xml:space="preserve">ing party </w:t>
      </w:r>
    </w:p>
    <w:p w14:paraId="00410117" w14:textId="6AF7121B" w:rsidR="00FE7F13" w:rsidRPr="00E613EE" w:rsidRDefault="00FE7F13" w:rsidP="004E47A0">
      <w:pPr>
        <w:rPr>
          <w:highlight w:val="yellow"/>
        </w:rPr>
      </w:pPr>
      <w:r w:rsidRPr="00E613EE">
        <w:rPr>
          <w:highlight w:val="yellow"/>
        </w:rPr>
        <w:lastRenderedPageBreak/>
        <w:t>prompted us to look at whether the spending was focus particularly in states which belong to the winning party.</w:t>
      </w:r>
    </w:p>
    <w:p w14:paraId="5807486A" w14:textId="055A9204" w:rsidR="00FE7F13" w:rsidRPr="00E613EE" w:rsidRDefault="00FE7F13" w:rsidP="004E47A0">
      <w:pPr>
        <w:rPr>
          <w:highlight w:val="yellow"/>
        </w:rPr>
      </w:pPr>
      <w:r w:rsidRPr="00E613EE">
        <w:rPr>
          <w:highlight w:val="yellow"/>
        </w:rPr>
        <w:t>approach this with a logistic model and found a relationship that had statistical significance.</w:t>
      </w:r>
      <w:r w:rsidR="00A34361" w:rsidRPr="00E613EE">
        <w:rPr>
          <w:highlight w:val="yellow"/>
        </w:rPr>
        <w:t xml:space="preserve"> T</w:t>
      </w:r>
      <w:r w:rsidRPr="00E613EE">
        <w:rPr>
          <w:highlight w:val="yellow"/>
        </w:rPr>
        <w:t>he scattergun approach to find correlations and nearly 100 variables meant we needed to determine if statistical significance to spending.</w:t>
      </w:r>
      <w:r w:rsidR="00A34361" w:rsidRPr="00E613EE">
        <w:rPr>
          <w:highlight w:val="yellow"/>
        </w:rPr>
        <w:t xml:space="preserve"> T</w:t>
      </w:r>
      <w:r w:rsidRPr="00E613EE">
        <w:rPr>
          <w:highlight w:val="yellow"/>
        </w:rPr>
        <w:t xml:space="preserve">ruly genuine for a handful of variables. The lowest p value in the data set is for the proportion of the population who walks to work. </w:t>
      </w:r>
    </w:p>
    <w:p w14:paraId="0B201187" w14:textId="1AE7113A" w:rsidR="00FE7F13" w:rsidRPr="004E47A0" w:rsidRDefault="00FE7F13" w:rsidP="004E47A0">
      <w:r w:rsidRPr="00E613EE">
        <w:rPr>
          <w:highlight w:val="yellow"/>
        </w:rPr>
        <w:t xml:space="preserve">the model </w:t>
      </w:r>
      <w:r w:rsidR="00A34361" w:rsidRPr="00E613EE">
        <w:rPr>
          <w:highlight w:val="yellow"/>
        </w:rPr>
        <w:t xml:space="preserve">assumption on residuals were validated and proved to be </w:t>
      </w:r>
      <w:r w:rsidRPr="00E613EE">
        <w:rPr>
          <w:highlight w:val="yellow"/>
        </w:rPr>
        <w:t>reasonably acceptable</w:t>
      </w:r>
      <w:r w:rsidR="00A34361" w:rsidRPr="00E613EE">
        <w:rPr>
          <w:highlight w:val="yellow"/>
        </w:rPr>
        <w:t xml:space="preserve">. </w:t>
      </w:r>
      <w:r w:rsidRPr="00E613EE">
        <w:rPr>
          <w:highlight w:val="yellow"/>
        </w:rPr>
        <w:t xml:space="preserve">QQ plot shows residuals are normally distributed. </w:t>
      </w:r>
      <w:r w:rsidR="00A34361" w:rsidRPr="00E613EE">
        <w:rPr>
          <w:highlight w:val="yellow"/>
        </w:rPr>
        <w:t>R</w:t>
      </w:r>
      <w:r w:rsidRPr="00E613EE">
        <w:rPr>
          <w:highlight w:val="yellow"/>
        </w:rPr>
        <w:t xml:space="preserve">esiduals </w:t>
      </w:r>
      <w:r w:rsidR="00A34361" w:rsidRPr="00E613EE">
        <w:rPr>
          <w:highlight w:val="yellow"/>
        </w:rPr>
        <w:t xml:space="preserve">also </w:t>
      </w:r>
      <w:r w:rsidRPr="00E613EE">
        <w:rPr>
          <w:highlight w:val="yellow"/>
        </w:rPr>
        <w:t xml:space="preserve">have a </w:t>
      </w:r>
      <w:proofErr w:type="gramStart"/>
      <w:r w:rsidRPr="00E613EE">
        <w:rPr>
          <w:highlight w:val="yellow"/>
        </w:rPr>
        <w:t>fairly constant</w:t>
      </w:r>
      <w:proofErr w:type="gramEnd"/>
      <w:r w:rsidRPr="00E613EE">
        <w:rPr>
          <w:highlight w:val="yellow"/>
        </w:rPr>
        <w:t xml:space="preserve"> variants around zero mean</w:t>
      </w:r>
      <w:r w:rsidR="004E47A0" w:rsidRPr="00E613EE">
        <w:rPr>
          <w:highlight w:val="yellow"/>
        </w:rPr>
        <w:t>.</w:t>
      </w:r>
      <w:commentRangeEnd w:id="169"/>
      <w:r w:rsidR="00EA79FD" w:rsidRPr="00E613EE">
        <w:rPr>
          <w:rStyle w:val="CommentReference"/>
          <w:highlight w:val="yellow"/>
        </w:rPr>
        <w:commentReference w:id="169"/>
      </w:r>
    </w:p>
    <w:p w14:paraId="4ADCADDB" w14:textId="690527C6" w:rsidR="00FE7F13" w:rsidRDefault="00FE7F13" w:rsidP="0023172C">
      <w:pPr>
        <w:sectPr w:rsidR="00FE7F13">
          <w:pgSz w:w="11906" w:h="16838"/>
          <w:pgMar w:top="1440" w:right="1440" w:bottom="1440" w:left="1440" w:header="708" w:footer="708" w:gutter="0"/>
          <w:cols w:space="708"/>
          <w:docGrid w:linePitch="360"/>
        </w:sectPr>
      </w:pPr>
    </w:p>
    <w:p w14:paraId="0F06897F" w14:textId="47E398C5" w:rsidR="0023172C" w:rsidRDefault="0023172C" w:rsidP="0023172C">
      <w:pPr>
        <w:pStyle w:val="Heading1"/>
      </w:pPr>
      <w:bookmarkStart w:id="172" w:name="_Toc52110096"/>
      <w:commentRangeStart w:id="173"/>
      <w:r>
        <w:lastRenderedPageBreak/>
        <w:t>Outcomes and Insights</w:t>
      </w:r>
      <w:bookmarkEnd w:id="172"/>
      <w:commentRangeEnd w:id="173"/>
      <w:r w:rsidR="00F14BB6">
        <w:rPr>
          <w:rStyle w:val="CommentReference"/>
          <w:rFonts w:ascii="Arial" w:eastAsiaTheme="minorHAnsi" w:hAnsi="Arial" w:cstheme="minorBidi"/>
          <w:color w:val="auto"/>
        </w:rPr>
        <w:commentReference w:id="173"/>
      </w:r>
    </w:p>
    <w:p w14:paraId="24CA3F5A" w14:textId="64F422DA" w:rsidR="004E47A0" w:rsidRDefault="004E47A0" w:rsidP="004E47A0">
      <w:pPr>
        <w:pStyle w:val="Heading2"/>
      </w:pPr>
      <w:r>
        <w:t>Project outcome</w:t>
      </w:r>
    </w:p>
    <w:p w14:paraId="6F04D671" w14:textId="77777777" w:rsidR="004E47A0" w:rsidRPr="004E47A0" w:rsidRDefault="004E47A0" w:rsidP="004E47A0">
      <w:r w:rsidRPr="004E47A0">
        <w:t>Based on our objective in this project, a web tool is developed to display the data in two different maps in the first map based on the last political districts.</w:t>
      </w:r>
    </w:p>
    <w:p w14:paraId="01689935" w14:textId="7477B0A1" w:rsidR="004E47A0" w:rsidRDefault="004E47A0" w:rsidP="004E47A0">
      <w:r w:rsidRPr="004E47A0">
        <w:t>The website also depicts the distribution of projects and their locations on each electoral district. Expenditure and the total estimated cost in that Each project related to one of 13 different departments and the relationship between projects with population of each region</w:t>
      </w:r>
      <w:r>
        <w:t>.</w:t>
      </w:r>
    </w:p>
    <w:p w14:paraId="2EC0089A" w14:textId="00E30ADB" w:rsidR="004E47A0" w:rsidRDefault="004E47A0" w:rsidP="004E47A0">
      <w:r>
        <w:t>The websit</w:t>
      </w:r>
      <w:r w:rsidR="0029727E">
        <w:t xml:space="preserve">e </w:t>
      </w:r>
      <w:r>
        <w:t xml:space="preserve">also </w:t>
      </w:r>
      <w:r w:rsidR="0029727E">
        <w:t>provides</w:t>
      </w:r>
      <w:r>
        <w:t xml:space="preserve"> </w:t>
      </w:r>
      <w:r w:rsidR="0029727E" w:rsidRPr="0029727E">
        <w:t>electoral results from 2004 to 2017.</w:t>
      </w:r>
    </w:p>
    <w:p w14:paraId="0B41C037" w14:textId="77777777" w:rsidR="004E47A0" w:rsidRPr="004E47A0" w:rsidRDefault="004E47A0" w:rsidP="004E47A0"/>
    <w:p w14:paraId="18C2BC27" w14:textId="14488161" w:rsidR="00A34361" w:rsidRPr="004E47A0" w:rsidRDefault="00A34361" w:rsidP="004E47A0">
      <w:r w:rsidRPr="004E47A0">
        <w:t xml:space="preserve">by following data science process from the finding a human centre problem, getting a fit data for use and making the data confess, found some evidence for the hypothesis of political motivation on how to government spend, correlation to the working population. </w:t>
      </w:r>
    </w:p>
    <w:p w14:paraId="0166D576" w14:textId="318A1134" w:rsidR="00A34361" w:rsidRPr="004E47A0" w:rsidRDefault="00A34361" w:rsidP="004E47A0">
      <w:r w:rsidRPr="004E47A0">
        <w:t>However, no correlation to the population size in a median household income.</w:t>
      </w:r>
    </w:p>
    <w:p w14:paraId="6117B661" w14:textId="3E62BC40" w:rsidR="00A34361" w:rsidRPr="004E47A0" w:rsidRDefault="00A34361" w:rsidP="004E47A0">
      <w:r w:rsidRPr="004E47A0">
        <w:t>Improved our understanding of government spending, we suggest following more sophisticated statistical techniques widen the scope of the data.</w:t>
      </w:r>
    </w:p>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p>
    <w:p w14:paraId="2E1D4C12" w14:textId="77777777" w:rsidR="0023172C" w:rsidRDefault="0023172C" w:rsidP="0023172C">
      <w:pPr>
        <w:pStyle w:val="Heading1"/>
      </w:pPr>
      <w:bookmarkStart w:id="174" w:name="_Toc52110097"/>
      <w:commentRangeStart w:id="175"/>
      <w:r>
        <w:lastRenderedPageBreak/>
        <w:t>Summary</w:t>
      </w:r>
      <w:bookmarkEnd w:id="174"/>
    </w:p>
    <w:p w14:paraId="34FC1F85" w14:textId="77777777" w:rsidR="00983CE2" w:rsidRDefault="00983CE2" w:rsidP="00983CE2"/>
    <w:p w14:paraId="4751FA39" w14:textId="77777777" w:rsidR="00983CE2" w:rsidRDefault="00983CE2" w:rsidP="00983CE2"/>
    <w:p w14:paraId="2EF92C6F" w14:textId="77777777" w:rsidR="00983CE2" w:rsidRDefault="00983CE2" w:rsidP="00983CE2">
      <w:pPr>
        <w:pStyle w:val="Heading2"/>
      </w:pPr>
      <w:r>
        <w:t>Response to Feedback</w:t>
      </w:r>
      <w:commentRangeEnd w:id="175"/>
      <w:r w:rsidR="00281A50">
        <w:rPr>
          <w:rStyle w:val="CommentReference"/>
          <w:rFonts w:eastAsiaTheme="minorHAnsi" w:cstheme="minorBidi"/>
          <w:color w:val="auto"/>
        </w:rPr>
        <w:commentReference w:id="175"/>
      </w:r>
    </w:p>
    <w:p w14:paraId="282A5BFE" w14:textId="77777777" w:rsidR="00983CE2" w:rsidRPr="00983CE2" w:rsidRDefault="00983CE2" w:rsidP="00983CE2"/>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28"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77777777" w:rsidR="00983CE2" w:rsidRPr="00983CE2" w:rsidRDefault="00983CE2" w:rsidP="00983CE2"/>
    <w:sectPr w:rsidR="00983CE2" w:rsidRPr="00983CE2">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Symons" w:date="2020-11-04T17:19:00Z" w:initials="CS">
    <w:p w14:paraId="4A2634C2" w14:textId="0EA9080F" w:rsidR="00281A50" w:rsidRDefault="00281A50">
      <w:pPr>
        <w:pStyle w:val="CommentText"/>
      </w:pPr>
      <w:r>
        <w:rPr>
          <w:rStyle w:val="CommentReference"/>
        </w:rPr>
        <w:annotationRef/>
      </w:r>
      <w:r>
        <w:t>Is everyone okay with this?</w:t>
      </w:r>
    </w:p>
  </w:comment>
  <w:comment w:id="59" w:author="Christopher Symons" w:date="2020-11-04T16:53:00Z" w:initials="CS">
    <w:p w14:paraId="059E9B69" w14:textId="30CC344B" w:rsidR="00510FC4" w:rsidRDefault="00510FC4">
      <w:pPr>
        <w:pStyle w:val="CommentText"/>
      </w:pPr>
      <w:r>
        <w:rPr>
          <w:rStyle w:val="CommentReference"/>
        </w:rPr>
        <w:annotationRef/>
      </w:r>
      <w:r>
        <w:t xml:space="preserve">Problem </w:t>
      </w:r>
      <w:r w:rsidR="00F14BB6">
        <w:t>s</w:t>
      </w:r>
      <w:r>
        <w:t xml:space="preserve">olving with </w:t>
      </w:r>
      <w:proofErr w:type="gramStart"/>
      <w:r w:rsidR="00F14BB6">
        <w:t>d</w:t>
      </w:r>
      <w:r>
        <w:t>ata</w:t>
      </w:r>
      <w:r w:rsidR="00F14BB6">
        <w:t>?</w:t>
      </w:r>
      <w:proofErr w:type="gramEnd"/>
    </w:p>
  </w:comment>
  <w:comment w:id="97" w:author="Christopher Symons" w:date="2020-11-04T17:07:00Z" w:initials="CS">
    <w:p w14:paraId="526E6F59" w14:textId="50103589" w:rsidR="00F14BB6" w:rsidRDefault="00F14BB6">
      <w:pPr>
        <w:pStyle w:val="CommentText"/>
      </w:pPr>
      <w:r>
        <w:rPr>
          <w:rStyle w:val="CommentReference"/>
        </w:rPr>
        <w:annotationRef/>
      </w:r>
      <w:r>
        <w:t>Getting the data (I need)?</w:t>
      </w:r>
    </w:p>
  </w:comment>
  <w:comment w:id="146" w:author="Matthew Colwell" w:date="2020-11-05T06:58:00Z" w:initials="MC">
    <w:p w14:paraId="0AD7F11C" w14:textId="5D10318B" w:rsidR="00797530" w:rsidRDefault="00797530">
      <w:pPr>
        <w:pStyle w:val="CommentText"/>
      </w:pPr>
      <w:r>
        <w:rPr>
          <w:rStyle w:val="CommentReference"/>
        </w:rPr>
        <w:annotationRef/>
      </w:r>
      <w:r>
        <w:t>Is this true though? This was included in the modelling correlations</w:t>
      </w:r>
    </w:p>
  </w:comment>
  <w:comment w:id="147" w:author="Matthew Colwell" w:date="2020-11-05T06:58:00Z" w:initials="MC">
    <w:p w14:paraId="5149902A" w14:textId="35E76AF2" w:rsidR="00797530" w:rsidRDefault="00797530">
      <w:pPr>
        <w:pStyle w:val="CommentText"/>
      </w:pPr>
      <w:r>
        <w:rPr>
          <w:rStyle w:val="CommentReference"/>
        </w:rPr>
        <w:annotationRef/>
      </w:r>
      <w:r>
        <w:t>Can we elaborate</w:t>
      </w:r>
      <w:r w:rsidR="00C81E11">
        <w:t>?</w:t>
      </w:r>
      <w:r>
        <w:t xml:space="preserve"> and remove the use of “we”</w:t>
      </w:r>
      <w:proofErr w:type="gramStart"/>
      <w:r>
        <w:t>/”our</w:t>
      </w:r>
      <w:proofErr w:type="gramEnd"/>
      <w:r>
        <w:t>”</w:t>
      </w:r>
    </w:p>
  </w:comment>
  <w:comment w:id="166" w:author="Christopher Symons" w:date="2020-11-04T17:11:00Z" w:initials="CS">
    <w:p w14:paraId="5CA4C6C6" w14:textId="23C12A89" w:rsidR="00F14BB6" w:rsidRDefault="00F14BB6">
      <w:pPr>
        <w:pStyle w:val="CommentText"/>
      </w:pPr>
      <w:r>
        <w:rPr>
          <w:rStyle w:val="CommentReference"/>
        </w:rPr>
        <w:annotationRef/>
      </w:r>
      <w:r>
        <w:t>Making the data confess?</w:t>
      </w:r>
    </w:p>
  </w:comment>
  <w:comment w:id="169" w:author="Matthew Colwell" w:date="2020-11-05T07:43:00Z" w:initials="MC">
    <w:p w14:paraId="1E0C8E71" w14:textId="3FEC4D9F" w:rsidR="00EA79FD" w:rsidRDefault="00EA79FD">
      <w:pPr>
        <w:pStyle w:val="CommentText"/>
      </w:pPr>
      <w:r>
        <w:rPr>
          <w:rStyle w:val="CommentReference"/>
        </w:rPr>
        <w:annotationRef/>
      </w:r>
      <w:r>
        <w:t xml:space="preserve">Happy to incorporate all of this. Would be especially good if Hai Hung can include the </w:t>
      </w:r>
      <w:proofErr w:type="spellStart"/>
      <w:r>
        <w:t>qq</w:t>
      </w:r>
      <w:proofErr w:type="spellEnd"/>
      <w:r>
        <w:t xml:space="preserve">-plot and/or residual plot. </w:t>
      </w:r>
      <w:proofErr w:type="gramStart"/>
      <w:r>
        <w:t>Also</w:t>
      </w:r>
      <w:proofErr w:type="gramEnd"/>
      <w:r>
        <w:t xml:space="preserve"> the multiple linear model?</w:t>
      </w:r>
    </w:p>
  </w:comment>
  <w:comment w:id="173" w:author="Christopher Symons" w:date="2020-11-04T17:15:00Z" w:initials="CS">
    <w:p w14:paraId="448980B1" w14:textId="2525F0B2" w:rsidR="00F14BB6" w:rsidRDefault="00F14BB6">
      <w:pPr>
        <w:pStyle w:val="CommentText"/>
      </w:pPr>
      <w:r>
        <w:rPr>
          <w:rStyle w:val="CommentReference"/>
        </w:rPr>
        <w:annotationRef/>
      </w:r>
      <w:r>
        <w:t>Storytelling with data</w:t>
      </w:r>
      <w:r w:rsidR="00281A50">
        <w:t>?</w:t>
      </w:r>
    </w:p>
  </w:comment>
  <w:comment w:id="175" w:author="Christopher Symons" w:date="2020-11-04T17:17:00Z" w:initials="CS">
    <w:p w14:paraId="3B8F9A41" w14:textId="596D1E09" w:rsidR="00281A50" w:rsidRDefault="00281A50">
      <w:pPr>
        <w:pStyle w:val="CommentText"/>
      </w:pPr>
      <w:r>
        <w:rPr>
          <w:rStyle w:val="CommentReference"/>
        </w:rPr>
        <w:annotationRef/>
      </w:r>
      <w:r>
        <w:t>I think we should split this into two sections: Incorporation of feedback (which will include comments on presentation and peer review recommendations. Then we also need a section Deviations from project pitch.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2634C2" w15:done="0"/>
  <w15:commentEx w15:paraId="059E9B69" w15:done="0"/>
  <w15:commentEx w15:paraId="526E6F59" w15:done="0"/>
  <w15:commentEx w15:paraId="0AD7F11C" w15:done="0"/>
  <w15:commentEx w15:paraId="5149902A" w15:done="0"/>
  <w15:commentEx w15:paraId="5CA4C6C6" w15:done="0"/>
  <w15:commentEx w15:paraId="1E0C8E71" w15:done="0"/>
  <w15:commentEx w15:paraId="448980B1" w15:done="0"/>
  <w15:commentEx w15:paraId="3B8F9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6131" w16cex:dateUtc="2020-11-04T07:19:00Z"/>
  <w16cex:commentExtensible w16cex:durableId="234D5B23" w16cex:dateUtc="2020-11-04T06:53:00Z"/>
  <w16cex:commentExtensible w16cex:durableId="234D5E62" w16cex:dateUtc="2020-11-04T07:07:00Z"/>
  <w16cex:commentExtensible w16cex:durableId="234E2107" w16cex:dateUtc="2020-11-04T20:58:00Z"/>
  <w16cex:commentExtensible w16cex:durableId="234E212B" w16cex:dateUtc="2020-11-04T20:58:00Z"/>
  <w16cex:commentExtensible w16cex:durableId="234D5F4D" w16cex:dateUtc="2020-11-04T07:11:00Z"/>
  <w16cex:commentExtensible w16cex:durableId="234E2B92" w16cex:dateUtc="2020-11-04T21:43:00Z"/>
  <w16cex:commentExtensible w16cex:durableId="234D604E" w16cex:dateUtc="2020-11-04T07:15:00Z"/>
  <w16cex:commentExtensible w16cex:durableId="234D609A" w16cex:dateUtc="2020-11-0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2634C2" w16cid:durableId="234D6131"/>
  <w16cid:commentId w16cid:paraId="059E9B69" w16cid:durableId="234D5B23"/>
  <w16cid:commentId w16cid:paraId="526E6F59" w16cid:durableId="234D5E62"/>
  <w16cid:commentId w16cid:paraId="0AD7F11C" w16cid:durableId="234E2107"/>
  <w16cid:commentId w16cid:paraId="5149902A" w16cid:durableId="234E212B"/>
  <w16cid:commentId w16cid:paraId="5CA4C6C6" w16cid:durableId="234D5F4D"/>
  <w16cid:commentId w16cid:paraId="1E0C8E71" w16cid:durableId="234E2B92"/>
  <w16cid:commentId w16cid:paraId="448980B1" w16cid:durableId="234D604E"/>
  <w16cid:commentId w16cid:paraId="3B8F9A41" w16cid:durableId="234D6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B688" w14:textId="77777777" w:rsidR="00920EB7" w:rsidRDefault="00920EB7" w:rsidP="00150D46">
      <w:pPr>
        <w:spacing w:after="0" w:line="240" w:lineRule="auto"/>
      </w:pPr>
      <w:r>
        <w:separator/>
      </w:r>
    </w:p>
  </w:endnote>
  <w:endnote w:type="continuationSeparator" w:id="0">
    <w:p w14:paraId="1743500F" w14:textId="77777777" w:rsidR="00920EB7" w:rsidRDefault="00920EB7"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Body CS)">
    <w:charset w:val="00"/>
    <w:family w:val="roman"/>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157CE" w14:textId="77777777" w:rsidR="00920EB7" w:rsidRDefault="00920EB7" w:rsidP="00150D46">
      <w:pPr>
        <w:spacing w:after="0" w:line="240" w:lineRule="auto"/>
      </w:pPr>
      <w:r>
        <w:separator/>
      </w:r>
    </w:p>
  </w:footnote>
  <w:footnote w:type="continuationSeparator" w:id="0">
    <w:p w14:paraId="1DE043C9" w14:textId="77777777" w:rsidR="00920EB7" w:rsidRDefault="00920EB7"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505A6"/>
    <w:multiLevelType w:val="hybridMultilevel"/>
    <w:tmpl w:val="E79E185A"/>
    <w:lvl w:ilvl="0" w:tplc="207EE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6A4FE0"/>
    <w:multiLevelType w:val="hybridMultilevel"/>
    <w:tmpl w:val="CF9C1584"/>
    <w:lvl w:ilvl="0" w:tplc="0CAC6F78">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1C5FF5"/>
    <w:multiLevelType w:val="multilevel"/>
    <w:tmpl w:val="EAA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11080"/>
    <w:multiLevelType w:val="hybridMultilevel"/>
    <w:tmpl w:val="B3AAF3C0"/>
    <w:lvl w:ilvl="0" w:tplc="D40C54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Symons">
    <w15:presenceInfo w15:providerId="Windows Live" w15:userId="abbfa3a2b140d813"/>
  </w15:person>
  <w15:person w15:author="Matthew Colwell">
    <w15:presenceInfo w15:providerId="AD" w15:userId="S::Matt.Colwell@ghd.com::c93886d9-4bc6-4ed2-891f-d5ef9b44c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B261F"/>
    <w:rsid w:val="000B7D6A"/>
    <w:rsid w:val="000E18ED"/>
    <w:rsid w:val="00124488"/>
    <w:rsid w:val="00131AF2"/>
    <w:rsid w:val="00150D46"/>
    <w:rsid w:val="001E0607"/>
    <w:rsid w:val="0023172C"/>
    <w:rsid w:val="00273DCF"/>
    <w:rsid w:val="00281A50"/>
    <w:rsid w:val="0029727E"/>
    <w:rsid w:val="002A7093"/>
    <w:rsid w:val="00311066"/>
    <w:rsid w:val="003E1522"/>
    <w:rsid w:val="004375F1"/>
    <w:rsid w:val="00456D72"/>
    <w:rsid w:val="00467B2E"/>
    <w:rsid w:val="00475A05"/>
    <w:rsid w:val="004804A5"/>
    <w:rsid w:val="004D23BE"/>
    <w:rsid w:val="004D7A3E"/>
    <w:rsid w:val="004E47A0"/>
    <w:rsid w:val="00510FC4"/>
    <w:rsid w:val="00516497"/>
    <w:rsid w:val="005B2CFF"/>
    <w:rsid w:val="005D25AB"/>
    <w:rsid w:val="005E36EB"/>
    <w:rsid w:val="005F2808"/>
    <w:rsid w:val="00610750"/>
    <w:rsid w:val="0071698E"/>
    <w:rsid w:val="00774695"/>
    <w:rsid w:val="00797530"/>
    <w:rsid w:val="008245D8"/>
    <w:rsid w:val="0083021E"/>
    <w:rsid w:val="008355EB"/>
    <w:rsid w:val="008656A8"/>
    <w:rsid w:val="008A7941"/>
    <w:rsid w:val="008C38C1"/>
    <w:rsid w:val="008F41F0"/>
    <w:rsid w:val="009147FB"/>
    <w:rsid w:val="00920EB7"/>
    <w:rsid w:val="00942B36"/>
    <w:rsid w:val="0095111B"/>
    <w:rsid w:val="00975F4B"/>
    <w:rsid w:val="00983CE2"/>
    <w:rsid w:val="00992C21"/>
    <w:rsid w:val="009F343F"/>
    <w:rsid w:val="00A34361"/>
    <w:rsid w:val="00A82E66"/>
    <w:rsid w:val="00AE5236"/>
    <w:rsid w:val="00B078F8"/>
    <w:rsid w:val="00BF35BB"/>
    <w:rsid w:val="00C65909"/>
    <w:rsid w:val="00C674DD"/>
    <w:rsid w:val="00C677A0"/>
    <w:rsid w:val="00C81E11"/>
    <w:rsid w:val="00C826A8"/>
    <w:rsid w:val="00CE4610"/>
    <w:rsid w:val="00CF2DC8"/>
    <w:rsid w:val="00D772AF"/>
    <w:rsid w:val="00E124F4"/>
    <w:rsid w:val="00E613EE"/>
    <w:rsid w:val="00EA79FD"/>
    <w:rsid w:val="00F14BB6"/>
    <w:rsid w:val="00FE7F1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A82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link w:val="NoSpacingChar"/>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 w:type="paragraph" w:customStyle="1" w:styleId="transcript-list-item">
    <w:name w:val="transcript-list-item"/>
    <w:basedOn w:val="Normal"/>
    <w:rsid w:val="00FE7F1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text">
    <w:name w:val="text"/>
    <w:basedOn w:val="DefaultParagraphFont"/>
    <w:rsid w:val="00FE7F13"/>
  </w:style>
  <w:style w:type="character" w:customStyle="1" w:styleId="user-name-span">
    <w:name w:val="user-name-span"/>
    <w:basedOn w:val="DefaultParagraphFont"/>
    <w:rsid w:val="00FE7F13"/>
  </w:style>
  <w:style w:type="character" w:customStyle="1" w:styleId="time">
    <w:name w:val="time"/>
    <w:basedOn w:val="DefaultParagraphFont"/>
    <w:rsid w:val="00FE7F13"/>
  </w:style>
  <w:style w:type="character" w:customStyle="1" w:styleId="Heading3Char">
    <w:name w:val="Heading 3 Char"/>
    <w:basedOn w:val="DefaultParagraphFont"/>
    <w:link w:val="Heading3"/>
    <w:uiPriority w:val="9"/>
    <w:semiHidden/>
    <w:rsid w:val="00A82E6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75A05"/>
    <w:rPr>
      <w:i/>
      <w:iCs/>
    </w:rPr>
  </w:style>
  <w:style w:type="character" w:customStyle="1" w:styleId="NoSpacingChar">
    <w:name w:val="No Spacing Char"/>
    <w:basedOn w:val="DefaultParagraphFont"/>
    <w:link w:val="NoSpacing"/>
    <w:uiPriority w:val="1"/>
    <w:rsid w:val="00311066"/>
    <w:rPr>
      <w:rFonts w:ascii="Arial" w:hAnsi="Arial"/>
    </w:rPr>
  </w:style>
  <w:style w:type="paragraph" w:styleId="BalloonText">
    <w:name w:val="Balloon Text"/>
    <w:basedOn w:val="Normal"/>
    <w:link w:val="BalloonTextChar"/>
    <w:uiPriority w:val="99"/>
    <w:semiHidden/>
    <w:unhideWhenUsed/>
    <w:rsid w:val="00C674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74D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0FC4"/>
    <w:rPr>
      <w:color w:val="954F72" w:themeColor="followedHyperlink"/>
      <w:u w:val="single"/>
    </w:rPr>
  </w:style>
  <w:style w:type="character" w:styleId="CommentReference">
    <w:name w:val="annotation reference"/>
    <w:basedOn w:val="DefaultParagraphFont"/>
    <w:uiPriority w:val="99"/>
    <w:semiHidden/>
    <w:unhideWhenUsed/>
    <w:rsid w:val="00510FC4"/>
    <w:rPr>
      <w:sz w:val="16"/>
      <w:szCs w:val="16"/>
    </w:rPr>
  </w:style>
  <w:style w:type="paragraph" w:styleId="CommentText">
    <w:name w:val="annotation text"/>
    <w:basedOn w:val="Normal"/>
    <w:link w:val="CommentTextChar"/>
    <w:uiPriority w:val="99"/>
    <w:semiHidden/>
    <w:unhideWhenUsed/>
    <w:rsid w:val="00510FC4"/>
    <w:pPr>
      <w:spacing w:line="240" w:lineRule="auto"/>
    </w:pPr>
    <w:rPr>
      <w:sz w:val="20"/>
      <w:szCs w:val="20"/>
    </w:rPr>
  </w:style>
  <w:style w:type="character" w:customStyle="1" w:styleId="CommentTextChar">
    <w:name w:val="Comment Text Char"/>
    <w:basedOn w:val="DefaultParagraphFont"/>
    <w:link w:val="CommentText"/>
    <w:uiPriority w:val="99"/>
    <w:semiHidden/>
    <w:rsid w:val="00510F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FC4"/>
    <w:rPr>
      <w:b/>
      <w:bCs/>
    </w:rPr>
  </w:style>
  <w:style w:type="character" w:customStyle="1" w:styleId="CommentSubjectChar">
    <w:name w:val="Comment Subject Char"/>
    <w:basedOn w:val="CommentTextChar"/>
    <w:link w:val="CommentSubject"/>
    <w:uiPriority w:val="99"/>
    <w:semiHidden/>
    <w:rsid w:val="00510FC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030028">
      <w:bodyDiv w:val="1"/>
      <w:marLeft w:val="0"/>
      <w:marRight w:val="0"/>
      <w:marTop w:val="0"/>
      <w:marBottom w:val="0"/>
      <w:divBdr>
        <w:top w:val="none" w:sz="0" w:space="0" w:color="auto"/>
        <w:left w:val="none" w:sz="0" w:space="0" w:color="auto"/>
        <w:bottom w:val="none" w:sz="0" w:space="0" w:color="auto"/>
        <w:right w:val="none" w:sz="0" w:space="0" w:color="auto"/>
      </w:divBdr>
      <w:divsChild>
        <w:div w:id="649097569">
          <w:marLeft w:val="0"/>
          <w:marRight w:val="0"/>
          <w:marTop w:val="0"/>
          <w:marBottom w:val="0"/>
          <w:divBdr>
            <w:top w:val="none" w:sz="0" w:space="0" w:color="auto"/>
            <w:left w:val="none" w:sz="0" w:space="0" w:color="auto"/>
            <w:bottom w:val="none" w:sz="0" w:space="0" w:color="auto"/>
            <w:right w:val="none" w:sz="0" w:space="0" w:color="auto"/>
          </w:divBdr>
        </w:div>
        <w:div w:id="838496955">
          <w:marLeft w:val="0"/>
          <w:marRight w:val="0"/>
          <w:marTop w:val="0"/>
          <w:marBottom w:val="150"/>
          <w:divBdr>
            <w:top w:val="none" w:sz="0" w:space="0" w:color="auto"/>
            <w:left w:val="none" w:sz="0" w:space="0" w:color="auto"/>
            <w:bottom w:val="none" w:sz="0" w:space="0" w:color="auto"/>
            <w:right w:val="none" w:sz="0" w:space="0" w:color="auto"/>
          </w:divBdr>
          <w:divsChild>
            <w:div w:id="1014918391">
              <w:marLeft w:val="0"/>
              <w:marRight w:val="210"/>
              <w:marTop w:val="0"/>
              <w:marBottom w:val="0"/>
              <w:divBdr>
                <w:top w:val="none" w:sz="0" w:space="0" w:color="auto"/>
                <w:left w:val="none" w:sz="0" w:space="0" w:color="auto"/>
                <w:bottom w:val="none" w:sz="0" w:space="0" w:color="auto"/>
                <w:right w:val="none" w:sz="0" w:space="0" w:color="auto"/>
              </w:divBdr>
            </w:div>
            <w:div w:id="1897928723">
              <w:marLeft w:val="0"/>
              <w:marRight w:val="0"/>
              <w:marTop w:val="0"/>
              <w:marBottom w:val="0"/>
              <w:divBdr>
                <w:top w:val="none" w:sz="0" w:space="0" w:color="auto"/>
                <w:left w:val="none" w:sz="0" w:space="0" w:color="auto"/>
                <w:bottom w:val="none" w:sz="0" w:space="0" w:color="auto"/>
                <w:right w:val="none" w:sz="0" w:space="0" w:color="auto"/>
              </w:divBdr>
            </w:div>
          </w:divsChild>
        </w:div>
        <w:div w:id="657030786">
          <w:marLeft w:val="0"/>
          <w:marRight w:val="0"/>
          <w:marTop w:val="0"/>
          <w:marBottom w:val="0"/>
          <w:divBdr>
            <w:top w:val="none" w:sz="0" w:space="0" w:color="auto"/>
            <w:left w:val="none" w:sz="0" w:space="0" w:color="auto"/>
            <w:bottom w:val="none" w:sz="0" w:space="0" w:color="auto"/>
            <w:right w:val="none" w:sz="0" w:space="0" w:color="auto"/>
          </w:divBdr>
        </w:div>
        <w:div w:id="1679385539">
          <w:marLeft w:val="0"/>
          <w:marRight w:val="0"/>
          <w:marTop w:val="0"/>
          <w:marBottom w:val="150"/>
          <w:divBdr>
            <w:top w:val="none" w:sz="0" w:space="0" w:color="auto"/>
            <w:left w:val="none" w:sz="0" w:space="0" w:color="auto"/>
            <w:bottom w:val="none" w:sz="0" w:space="0" w:color="auto"/>
            <w:right w:val="none" w:sz="0" w:space="0" w:color="auto"/>
          </w:divBdr>
          <w:divsChild>
            <w:div w:id="1791893340">
              <w:marLeft w:val="0"/>
              <w:marRight w:val="210"/>
              <w:marTop w:val="0"/>
              <w:marBottom w:val="0"/>
              <w:divBdr>
                <w:top w:val="none" w:sz="0" w:space="0" w:color="auto"/>
                <w:left w:val="none" w:sz="0" w:space="0" w:color="auto"/>
                <w:bottom w:val="none" w:sz="0" w:space="0" w:color="auto"/>
                <w:right w:val="none" w:sz="0" w:space="0" w:color="auto"/>
              </w:divBdr>
            </w:div>
            <w:div w:id="286007851">
              <w:marLeft w:val="0"/>
              <w:marRight w:val="0"/>
              <w:marTop w:val="0"/>
              <w:marBottom w:val="0"/>
              <w:divBdr>
                <w:top w:val="none" w:sz="0" w:space="0" w:color="auto"/>
                <w:left w:val="none" w:sz="0" w:space="0" w:color="auto"/>
                <w:bottom w:val="none" w:sz="0" w:space="0" w:color="auto"/>
                <w:right w:val="none" w:sz="0" w:space="0" w:color="auto"/>
              </w:divBdr>
            </w:div>
          </w:divsChild>
        </w:div>
        <w:div w:id="1501579856">
          <w:marLeft w:val="0"/>
          <w:marRight w:val="0"/>
          <w:marTop w:val="0"/>
          <w:marBottom w:val="0"/>
          <w:divBdr>
            <w:top w:val="none" w:sz="0" w:space="0" w:color="auto"/>
            <w:left w:val="none" w:sz="0" w:space="0" w:color="auto"/>
            <w:bottom w:val="none" w:sz="0" w:space="0" w:color="auto"/>
            <w:right w:val="none" w:sz="0" w:space="0" w:color="auto"/>
          </w:divBdr>
        </w:div>
        <w:div w:id="1623804759">
          <w:marLeft w:val="0"/>
          <w:marRight w:val="0"/>
          <w:marTop w:val="0"/>
          <w:marBottom w:val="150"/>
          <w:divBdr>
            <w:top w:val="none" w:sz="0" w:space="0" w:color="auto"/>
            <w:left w:val="none" w:sz="0" w:space="0" w:color="auto"/>
            <w:bottom w:val="none" w:sz="0" w:space="0" w:color="auto"/>
            <w:right w:val="none" w:sz="0" w:space="0" w:color="auto"/>
          </w:divBdr>
          <w:divsChild>
            <w:div w:id="1998147715">
              <w:marLeft w:val="0"/>
              <w:marRight w:val="210"/>
              <w:marTop w:val="0"/>
              <w:marBottom w:val="0"/>
              <w:divBdr>
                <w:top w:val="none" w:sz="0" w:space="0" w:color="auto"/>
                <w:left w:val="none" w:sz="0" w:space="0" w:color="auto"/>
                <w:bottom w:val="none" w:sz="0" w:space="0" w:color="auto"/>
                <w:right w:val="none" w:sz="0" w:space="0" w:color="auto"/>
              </w:divBdr>
            </w:div>
            <w:div w:id="1066805083">
              <w:marLeft w:val="0"/>
              <w:marRight w:val="0"/>
              <w:marTop w:val="0"/>
              <w:marBottom w:val="0"/>
              <w:divBdr>
                <w:top w:val="none" w:sz="0" w:space="0" w:color="auto"/>
                <w:left w:val="none" w:sz="0" w:space="0" w:color="auto"/>
                <w:bottom w:val="none" w:sz="0" w:space="0" w:color="auto"/>
                <w:right w:val="none" w:sz="0" w:space="0" w:color="auto"/>
              </w:divBdr>
            </w:div>
          </w:divsChild>
        </w:div>
        <w:div w:id="1827746211">
          <w:marLeft w:val="0"/>
          <w:marRight w:val="0"/>
          <w:marTop w:val="0"/>
          <w:marBottom w:val="0"/>
          <w:divBdr>
            <w:top w:val="none" w:sz="0" w:space="0" w:color="auto"/>
            <w:left w:val="none" w:sz="0" w:space="0" w:color="auto"/>
            <w:bottom w:val="none" w:sz="0" w:space="0" w:color="auto"/>
            <w:right w:val="none" w:sz="0" w:space="0" w:color="auto"/>
          </w:divBdr>
        </w:div>
        <w:div w:id="827287624">
          <w:marLeft w:val="0"/>
          <w:marRight w:val="0"/>
          <w:marTop w:val="0"/>
          <w:marBottom w:val="150"/>
          <w:divBdr>
            <w:top w:val="none" w:sz="0" w:space="0" w:color="auto"/>
            <w:left w:val="none" w:sz="0" w:space="0" w:color="auto"/>
            <w:bottom w:val="none" w:sz="0" w:space="0" w:color="auto"/>
            <w:right w:val="none" w:sz="0" w:space="0" w:color="auto"/>
          </w:divBdr>
          <w:divsChild>
            <w:div w:id="1222012059">
              <w:marLeft w:val="0"/>
              <w:marRight w:val="210"/>
              <w:marTop w:val="0"/>
              <w:marBottom w:val="0"/>
              <w:divBdr>
                <w:top w:val="none" w:sz="0" w:space="0" w:color="auto"/>
                <w:left w:val="none" w:sz="0" w:space="0" w:color="auto"/>
                <w:bottom w:val="none" w:sz="0" w:space="0" w:color="auto"/>
                <w:right w:val="none" w:sz="0" w:space="0" w:color="auto"/>
              </w:divBdr>
            </w:div>
            <w:div w:id="715080053">
              <w:marLeft w:val="0"/>
              <w:marRight w:val="0"/>
              <w:marTop w:val="0"/>
              <w:marBottom w:val="0"/>
              <w:divBdr>
                <w:top w:val="none" w:sz="0" w:space="0" w:color="auto"/>
                <w:left w:val="none" w:sz="0" w:space="0" w:color="auto"/>
                <w:bottom w:val="none" w:sz="0" w:space="0" w:color="auto"/>
                <w:right w:val="none" w:sz="0" w:space="0" w:color="auto"/>
              </w:divBdr>
            </w:div>
          </w:divsChild>
        </w:div>
        <w:div w:id="873688055">
          <w:marLeft w:val="0"/>
          <w:marRight w:val="0"/>
          <w:marTop w:val="0"/>
          <w:marBottom w:val="0"/>
          <w:divBdr>
            <w:top w:val="none" w:sz="0" w:space="0" w:color="auto"/>
            <w:left w:val="none" w:sz="0" w:space="0" w:color="auto"/>
            <w:bottom w:val="none" w:sz="0" w:space="0" w:color="auto"/>
            <w:right w:val="none" w:sz="0" w:space="0" w:color="auto"/>
          </w:divBdr>
        </w:div>
        <w:div w:id="207843985">
          <w:marLeft w:val="0"/>
          <w:marRight w:val="0"/>
          <w:marTop w:val="0"/>
          <w:marBottom w:val="150"/>
          <w:divBdr>
            <w:top w:val="none" w:sz="0" w:space="0" w:color="auto"/>
            <w:left w:val="none" w:sz="0" w:space="0" w:color="auto"/>
            <w:bottom w:val="none" w:sz="0" w:space="0" w:color="auto"/>
            <w:right w:val="none" w:sz="0" w:space="0" w:color="auto"/>
          </w:divBdr>
          <w:divsChild>
            <w:div w:id="2134513253">
              <w:marLeft w:val="0"/>
              <w:marRight w:val="210"/>
              <w:marTop w:val="0"/>
              <w:marBottom w:val="0"/>
              <w:divBdr>
                <w:top w:val="none" w:sz="0" w:space="0" w:color="auto"/>
                <w:left w:val="none" w:sz="0" w:space="0" w:color="auto"/>
                <w:bottom w:val="none" w:sz="0" w:space="0" w:color="auto"/>
                <w:right w:val="none" w:sz="0" w:space="0" w:color="auto"/>
              </w:divBdr>
            </w:div>
            <w:div w:id="746610221">
              <w:marLeft w:val="0"/>
              <w:marRight w:val="0"/>
              <w:marTop w:val="0"/>
              <w:marBottom w:val="0"/>
              <w:divBdr>
                <w:top w:val="none" w:sz="0" w:space="0" w:color="auto"/>
                <w:left w:val="none" w:sz="0" w:space="0" w:color="auto"/>
                <w:bottom w:val="none" w:sz="0" w:space="0" w:color="auto"/>
                <w:right w:val="none" w:sz="0" w:space="0" w:color="auto"/>
              </w:divBdr>
            </w:div>
          </w:divsChild>
        </w:div>
        <w:div w:id="1544705330">
          <w:marLeft w:val="0"/>
          <w:marRight w:val="0"/>
          <w:marTop w:val="0"/>
          <w:marBottom w:val="0"/>
          <w:divBdr>
            <w:top w:val="none" w:sz="0" w:space="0" w:color="auto"/>
            <w:left w:val="none" w:sz="0" w:space="0" w:color="auto"/>
            <w:bottom w:val="none" w:sz="0" w:space="0" w:color="auto"/>
            <w:right w:val="none" w:sz="0" w:space="0" w:color="auto"/>
          </w:divBdr>
        </w:div>
        <w:div w:id="1125851925">
          <w:marLeft w:val="0"/>
          <w:marRight w:val="0"/>
          <w:marTop w:val="0"/>
          <w:marBottom w:val="150"/>
          <w:divBdr>
            <w:top w:val="none" w:sz="0" w:space="0" w:color="auto"/>
            <w:left w:val="none" w:sz="0" w:space="0" w:color="auto"/>
            <w:bottom w:val="none" w:sz="0" w:space="0" w:color="auto"/>
            <w:right w:val="none" w:sz="0" w:space="0" w:color="auto"/>
          </w:divBdr>
          <w:divsChild>
            <w:div w:id="2081950053">
              <w:marLeft w:val="0"/>
              <w:marRight w:val="210"/>
              <w:marTop w:val="0"/>
              <w:marBottom w:val="0"/>
              <w:divBdr>
                <w:top w:val="none" w:sz="0" w:space="0" w:color="auto"/>
                <w:left w:val="none" w:sz="0" w:space="0" w:color="auto"/>
                <w:bottom w:val="none" w:sz="0" w:space="0" w:color="auto"/>
                <w:right w:val="none" w:sz="0" w:space="0" w:color="auto"/>
              </w:divBdr>
            </w:div>
            <w:div w:id="2014333468">
              <w:marLeft w:val="0"/>
              <w:marRight w:val="0"/>
              <w:marTop w:val="0"/>
              <w:marBottom w:val="0"/>
              <w:divBdr>
                <w:top w:val="none" w:sz="0" w:space="0" w:color="auto"/>
                <w:left w:val="none" w:sz="0" w:space="0" w:color="auto"/>
                <w:bottom w:val="none" w:sz="0" w:space="0" w:color="auto"/>
                <w:right w:val="none" w:sz="0" w:space="0" w:color="auto"/>
              </w:divBdr>
            </w:div>
          </w:divsChild>
        </w:div>
        <w:div w:id="1764640397">
          <w:marLeft w:val="0"/>
          <w:marRight w:val="0"/>
          <w:marTop w:val="0"/>
          <w:marBottom w:val="0"/>
          <w:divBdr>
            <w:top w:val="none" w:sz="0" w:space="0" w:color="auto"/>
            <w:left w:val="none" w:sz="0" w:space="0" w:color="auto"/>
            <w:bottom w:val="none" w:sz="0" w:space="0" w:color="auto"/>
            <w:right w:val="none" w:sz="0" w:space="0" w:color="auto"/>
          </w:divBdr>
        </w:div>
        <w:div w:id="1764455166">
          <w:marLeft w:val="0"/>
          <w:marRight w:val="0"/>
          <w:marTop w:val="0"/>
          <w:marBottom w:val="150"/>
          <w:divBdr>
            <w:top w:val="none" w:sz="0" w:space="0" w:color="auto"/>
            <w:left w:val="none" w:sz="0" w:space="0" w:color="auto"/>
            <w:bottom w:val="none" w:sz="0" w:space="0" w:color="auto"/>
            <w:right w:val="none" w:sz="0" w:space="0" w:color="auto"/>
          </w:divBdr>
          <w:divsChild>
            <w:div w:id="540168072">
              <w:marLeft w:val="0"/>
              <w:marRight w:val="210"/>
              <w:marTop w:val="0"/>
              <w:marBottom w:val="0"/>
              <w:divBdr>
                <w:top w:val="none" w:sz="0" w:space="0" w:color="auto"/>
                <w:left w:val="none" w:sz="0" w:space="0" w:color="auto"/>
                <w:bottom w:val="none" w:sz="0" w:space="0" w:color="auto"/>
                <w:right w:val="none" w:sz="0" w:space="0" w:color="auto"/>
              </w:divBdr>
            </w:div>
            <w:div w:id="909923934">
              <w:marLeft w:val="0"/>
              <w:marRight w:val="0"/>
              <w:marTop w:val="0"/>
              <w:marBottom w:val="0"/>
              <w:divBdr>
                <w:top w:val="none" w:sz="0" w:space="0" w:color="auto"/>
                <w:left w:val="none" w:sz="0" w:space="0" w:color="auto"/>
                <w:bottom w:val="none" w:sz="0" w:space="0" w:color="auto"/>
                <w:right w:val="none" w:sz="0" w:space="0" w:color="auto"/>
              </w:divBdr>
            </w:div>
          </w:divsChild>
        </w:div>
        <w:div w:id="750782111">
          <w:marLeft w:val="0"/>
          <w:marRight w:val="0"/>
          <w:marTop w:val="0"/>
          <w:marBottom w:val="0"/>
          <w:divBdr>
            <w:top w:val="none" w:sz="0" w:space="0" w:color="auto"/>
            <w:left w:val="none" w:sz="0" w:space="0" w:color="auto"/>
            <w:bottom w:val="none" w:sz="0" w:space="0" w:color="auto"/>
            <w:right w:val="none" w:sz="0" w:space="0" w:color="auto"/>
          </w:divBdr>
        </w:div>
        <w:div w:id="1586067830">
          <w:marLeft w:val="0"/>
          <w:marRight w:val="0"/>
          <w:marTop w:val="0"/>
          <w:marBottom w:val="150"/>
          <w:divBdr>
            <w:top w:val="none" w:sz="0" w:space="0" w:color="auto"/>
            <w:left w:val="none" w:sz="0" w:space="0" w:color="auto"/>
            <w:bottom w:val="none" w:sz="0" w:space="0" w:color="auto"/>
            <w:right w:val="none" w:sz="0" w:space="0" w:color="auto"/>
          </w:divBdr>
          <w:divsChild>
            <w:div w:id="282425548">
              <w:marLeft w:val="0"/>
              <w:marRight w:val="210"/>
              <w:marTop w:val="0"/>
              <w:marBottom w:val="0"/>
              <w:divBdr>
                <w:top w:val="none" w:sz="0" w:space="0" w:color="auto"/>
                <w:left w:val="none" w:sz="0" w:space="0" w:color="auto"/>
                <w:bottom w:val="none" w:sz="0" w:space="0" w:color="auto"/>
                <w:right w:val="none" w:sz="0" w:space="0" w:color="auto"/>
              </w:divBdr>
            </w:div>
            <w:div w:id="1526599707">
              <w:marLeft w:val="0"/>
              <w:marRight w:val="0"/>
              <w:marTop w:val="0"/>
              <w:marBottom w:val="0"/>
              <w:divBdr>
                <w:top w:val="none" w:sz="0" w:space="0" w:color="auto"/>
                <w:left w:val="none" w:sz="0" w:space="0" w:color="auto"/>
                <w:bottom w:val="none" w:sz="0" w:space="0" w:color="auto"/>
                <w:right w:val="none" w:sz="0" w:space="0" w:color="auto"/>
              </w:divBdr>
            </w:div>
          </w:divsChild>
        </w:div>
        <w:div w:id="1262955616">
          <w:marLeft w:val="0"/>
          <w:marRight w:val="0"/>
          <w:marTop w:val="0"/>
          <w:marBottom w:val="0"/>
          <w:divBdr>
            <w:top w:val="none" w:sz="0" w:space="0" w:color="auto"/>
            <w:left w:val="none" w:sz="0" w:space="0" w:color="auto"/>
            <w:bottom w:val="none" w:sz="0" w:space="0" w:color="auto"/>
            <w:right w:val="none" w:sz="0" w:space="0" w:color="auto"/>
          </w:divBdr>
        </w:div>
        <w:div w:id="1263489051">
          <w:marLeft w:val="0"/>
          <w:marRight w:val="0"/>
          <w:marTop w:val="0"/>
          <w:marBottom w:val="150"/>
          <w:divBdr>
            <w:top w:val="none" w:sz="0" w:space="0" w:color="auto"/>
            <w:left w:val="none" w:sz="0" w:space="0" w:color="auto"/>
            <w:bottom w:val="none" w:sz="0" w:space="0" w:color="auto"/>
            <w:right w:val="none" w:sz="0" w:space="0" w:color="auto"/>
          </w:divBdr>
          <w:divsChild>
            <w:div w:id="120198701">
              <w:marLeft w:val="0"/>
              <w:marRight w:val="210"/>
              <w:marTop w:val="0"/>
              <w:marBottom w:val="0"/>
              <w:divBdr>
                <w:top w:val="none" w:sz="0" w:space="0" w:color="auto"/>
                <w:left w:val="none" w:sz="0" w:space="0" w:color="auto"/>
                <w:bottom w:val="none" w:sz="0" w:space="0" w:color="auto"/>
                <w:right w:val="none" w:sz="0" w:space="0" w:color="auto"/>
              </w:divBdr>
            </w:div>
            <w:div w:id="939293063">
              <w:marLeft w:val="0"/>
              <w:marRight w:val="0"/>
              <w:marTop w:val="0"/>
              <w:marBottom w:val="0"/>
              <w:divBdr>
                <w:top w:val="none" w:sz="0" w:space="0" w:color="auto"/>
                <w:left w:val="none" w:sz="0" w:space="0" w:color="auto"/>
                <w:bottom w:val="none" w:sz="0" w:space="0" w:color="auto"/>
                <w:right w:val="none" w:sz="0" w:space="0" w:color="auto"/>
              </w:divBdr>
            </w:div>
          </w:divsChild>
        </w:div>
        <w:div w:id="1176461964">
          <w:marLeft w:val="0"/>
          <w:marRight w:val="0"/>
          <w:marTop w:val="0"/>
          <w:marBottom w:val="0"/>
          <w:divBdr>
            <w:top w:val="none" w:sz="0" w:space="0" w:color="auto"/>
            <w:left w:val="none" w:sz="0" w:space="0" w:color="auto"/>
            <w:bottom w:val="none" w:sz="0" w:space="0" w:color="auto"/>
            <w:right w:val="none" w:sz="0" w:space="0" w:color="auto"/>
          </w:divBdr>
        </w:div>
        <w:div w:id="387337057">
          <w:marLeft w:val="0"/>
          <w:marRight w:val="0"/>
          <w:marTop w:val="0"/>
          <w:marBottom w:val="150"/>
          <w:divBdr>
            <w:top w:val="none" w:sz="0" w:space="0" w:color="auto"/>
            <w:left w:val="none" w:sz="0" w:space="0" w:color="auto"/>
            <w:bottom w:val="none" w:sz="0" w:space="0" w:color="auto"/>
            <w:right w:val="none" w:sz="0" w:space="0" w:color="auto"/>
          </w:divBdr>
          <w:divsChild>
            <w:div w:id="1076703551">
              <w:marLeft w:val="0"/>
              <w:marRight w:val="210"/>
              <w:marTop w:val="0"/>
              <w:marBottom w:val="0"/>
              <w:divBdr>
                <w:top w:val="none" w:sz="0" w:space="0" w:color="auto"/>
                <w:left w:val="none" w:sz="0" w:space="0" w:color="auto"/>
                <w:bottom w:val="none" w:sz="0" w:space="0" w:color="auto"/>
                <w:right w:val="none" w:sz="0" w:space="0" w:color="auto"/>
              </w:divBdr>
            </w:div>
            <w:div w:id="1408725331">
              <w:marLeft w:val="0"/>
              <w:marRight w:val="0"/>
              <w:marTop w:val="0"/>
              <w:marBottom w:val="0"/>
              <w:divBdr>
                <w:top w:val="none" w:sz="0" w:space="0" w:color="auto"/>
                <w:left w:val="none" w:sz="0" w:space="0" w:color="auto"/>
                <w:bottom w:val="none" w:sz="0" w:space="0" w:color="auto"/>
                <w:right w:val="none" w:sz="0" w:space="0" w:color="auto"/>
              </w:divBdr>
            </w:div>
          </w:divsChild>
        </w:div>
        <w:div w:id="1474325937">
          <w:marLeft w:val="0"/>
          <w:marRight w:val="0"/>
          <w:marTop w:val="0"/>
          <w:marBottom w:val="0"/>
          <w:divBdr>
            <w:top w:val="none" w:sz="0" w:space="0" w:color="auto"/>
            <w:left w:val="none" w:sz="0" w:space="0" w:color="auto"/>
            <w:bottom w:val="none" w:sz="0" w:space="0" w:color="auto"/>
            <w:right w:val="none" w:sz="0" w:space="0" w:color="auto"/>
          </w:divBdr>
        </w:div>
        <w:div w:id="217321298">
          <w:marLeft w:val="0"/>
          <w:marRight w:val="0"/>
          <w:marTop w:val="0"/>
          <w:marBottom w:val="150"/>
          <w:divBdr>
            <w:top w:val="none" w:sz="0" w:space="0" w:color="auto"/>
            <w:left w:val="none" w:sz="0" w:space="0" w:color="auto"/>
            <w:bottom w:val="none" w:sz="0" w:space="0" w:color="auto"/>
            <w:right w:val="none" w:sz="0" w:space="0" w:color="auto"/>
          </w:divBdr>
          <w:divsChild>
            <w:div w:id="898246184">
              <w:marLeft w:val="0"/>
              <w:marRight w:val="210"/>
              <w:marTop w:val="0"/>
              <w:marBottom w:val="0"/>
              <w:divBdr>
                <w:top w:val="none" w:sz="0" w:space="0" w:color="auto"/>
                <w:left w:val="none" w:sz="0" w:space="0" w:color="auto"/>
                <w:bottom w:val="none" w:sz="0" w:space="0" w:color="auto"/>
                <w:right w:val="none" w:sz="0" w:space="0" w:color="auto"/>
              </w:divBdr>
            </w:div>
            <w:div w:id="1837913334">
              <w:marLeft w:val="0"/>
              <w:marRight w:val="0"/>
              <w:marTop w:val="0"/>
              <w:marBottom w:val="0"/>
              <w:divBdr>
                <w:top w:val="none" w:sz="0" w:space="0" w:color="auto"/>
                <w:left w:val="none" w:sz="0" w:space="0" w:color="auto"/>
                <w:bottom w:val="none" w:sz="0" w:space="0" w:color="auto"/>
                <w:right w:val="none" w:sz="0" w:space="0" w:color="auto"/>
              </w:divBdr>
            </w:div>
          </w:divsChild>
        </w:div>
        <w:div w:id="1397361590">
          <w:marLeft w:val="0"/>
          <w:marRight w:val="0"/>
          <w:marTop w:val="0"/>
          <w:marBottom w:val="0"/>
          <w:divBdr>
            <w:top w:val="none" w:sz="0" w:space="0" w:color="auto"/>
            <w:left w:val="none" w:sz="0" w:space="0" w:color="auto"/>
            <w:bottom w:val="none" w:sz="0" w:space="0" w:color="auto"/>
            <w:right w:val="none" w:sz="0" w:space="0" w:color="auto"/>
          </w:divBdr>
        </w:div>
        <w:div w:id="1523013854">
          <w:marLeft w:val="0"/>
          <w:marRight w:val="0"/>
          <w:marTop w:val="0"/>
          <w:marBottom w:val="150"/>
          <w:divBdr>
            <w:top w:val="none" w:sz="0" w:space="0" w:color="auto"/>
            <w:left w:val="none" w:sz="0" w:space="0" w:color="auto"/>
            <w:bottom w:val="none" w:sz="0" w:space="0" w:color="auto"/>
            <w:right w:val="none" w:sz="0" w:space="0" w:color="auto"/>
          </w:divBdr>
          <w:divsChild>
            <w:div w:id="1364285756">
              <w:marLeft w:val="0"/>
              <w:marRight w:val="210"/>
              <w:marTop w:val="0"/>
              <w:marBottom w:val="0"/>
              <w:divBdr>
                <w:top w:val="none" w:sz="0" w:space="0" w:color="auto"/>
                <w:left w:val="none" w:sz="0" w:space="0" w:color="auto"/>
                <w:bottom w:val="none" w:sz="0" w:space="0" w:color="auto"/>
                <w:right w:val="none" w:sz="0" w:space="0" w:color="auto"/>
              </w:divBdr>
            </w:div>
            <w:div w:id="1867594792">
              <w:marLeft w:val="0"/>
              <w:marRight w:val="0"/>
              <w:marTop w:val="0"/>
              <w:marBottom w:val="0"/>
              <w:divBdr>
                <w:top w:val="none" w:sz="0" w:space="0" w:color="auto"/>
                <w:left w:val="none" w:sz="0" w:space="0" w:color="auto"/>
                <w:bottom w:val="none" w:sz="0" w:space="0" w:color="auto"/>
                <w:right w:val="none" w:sz="0" w:space="0" w:color="auto"/>
              </w:divBdr>
            </w:div>
          </w:divsChild>
        </w:div>
        <w:div w:id="1875345289">
          <w:marLeft w:val="0"/>
          <w:marRight w:val="0"/>
          <w:marTop w:val="0"/>
          <w:marBottom w:val="0"/>
          <w:divBdr>
            <w:top w:val="none" w:sz="0" w:space="0" w:color="auto"/>
            <w:left w:val="none" w:sz="0" w:space="0" w:color="auto"/>
            <w:bottom w:val="none" w:sz="0" w:space="0" w:color="auto"/>
            <w:right w:val="none" w:sz="0" w:space="0" w:color="auto"/>
          </w:divBdr>
        </w:div>
        <w:div w:id="440876974">
          <w:marLeft w:val="0"/>
          <w:marRight w:val="0"/>
          <w:marTop w:val="0"/>
          <w:marBottom w:val="150"/>
          <w:divBdr>
            <w:top w:val="none" w:sz="0" w:space="0" w:color="auto"/>
            <w:left w:val="none" w:sz="0" w:space="0" w:color="auto"/>
            <w:bottom w:val="none" w:sz="0" w:space="0" w:color="auto"/>
            <w:right w:val="none" w:sz="0" w:space="0" w:color="auto"/>
          </w:divBdr>
          <w:divsChild>
            <w:div w:id="1805002959">
              <w:marLeft w:val="0"/>
              <w:marRight w:val="210"/>
              <w:marTop w:val="0"/>
              <w:marBottom w:val="0"/>
              <w:divBdr>
                <w:top w:val="none" w:sz="0" w:space="0" w:color="auto"/>
                <w:left w:val="none" w:sz="0" w:space="0" w:color="auto"/>
                <w:bottom w:val="none" w:sz="0" w:space="0" w:color="auto"/>
                <w:right w:val="none" w:sz="0" w:space="0" w:color="auto"/>
              </w:divBdr>
            </w:div>
            <w:div w:id="249893630">
              <w:marLeft w:val="0"/>
              <w:marRight w:val="0"/>
              <w:marTop w:val="0"/>
              <w:marBottom w:val="0"/>
              <w:divBdr>
                <w:top w:val="none" w:sz="0" w:space="0" w:color="auto"/>
                <w:left w:val="none" w:sz="0" w:space="0" w:color="auto"/>
                <w:bottom w:val="none" w:sz="0" w:space="0" w:color="auto"/>
                <w:right w:val="none" w:sz="0" w:space="0" w:color="auto"/>
              </w:divBdr>
            </w:div>
          </w:divsChild>
        </w:div>
        <w:div w:id="602957975">
          <w:marLeft w:val="0"/>
          <w:marRight w:val="0"/>
          <w:marTop w:val="0"/>
          <w:marBottom w:val="0"/>
          <w:divBdr>
            <w:top w:val="none" w:sz="0" w:space="0" w:color="auto"/>
            <w:left w:val="none" w:sz="0" w:space="0" w:color="auto"/>
            <w:bottom w:val="none" w:sz="0" w:space="0" w:color="auto"/>
            <w:right w:val="none" w:sz="0" w:space="0" w:color="auto"/>
          </w:divBdr>
        </w:div>
      </w:divsChild>
    </w:div>
    <w:div w:id="546334761">
      <w:bodyDiv w:val="1"/>
      <w:marLeft w:val="0"/>
      <w:marRight w:val="0"/>
      <w:marTop w:val="0"/>
      <w:marBottom w:val="0"/>
      <w:divBdr>
        <w:top w:val="none" w:sz="0" w:space="0" w:color="auto"/>
        <w:left w:val="none" w:sz="0" w:space="0" w:color="auto"/>
        <w:bottom w:val="none" w:sz="0" w:space="0" w:color="auto"/>
        <w:right w:val="none" w:sz="0" w:space="0" w:color="auto"/>
      </w:divBdr>
      <w:divsChild>
        <w:div w:id="198592551">
          <w:marLeft w:val="0"/>
          <w:marRight w:val="0"/>
          <w:marTop w:val="0"/>
          <w:marBottom w:val="0"/>
          <w:divBdr>
            <w:top w:val="none" w:sz="0" w:space="0" w:color="auto"/>
            <w:left w:val="none" w:sz="0" w:space="0" w:color="auto"/>
            <w:bottom w:val="none" w:sz="0" w:space="0" w:color="auto"/>
            <w:right w:val="none" w:sz="0" w:space="0" w:color="auto"/>
          </w:divBdr>
          <w:divsChild>
            <w:div w:id="191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471">
      <w:bodyDiv w:val="1"/>
      <w:marLeft w:val="0"/>
      <w:marRight w:val="0"/>
      <w:marTop w:val="0"/>
      <w:marBottom w:val="0"/>
      <w:divBdr>
        <w:top w:val="none" w:sz="0" w:space="0" w:color="auto"/>
        <w:left w:val="none" w:sz="0" w:space="0" w:color="auto"/>
        <w:bottom w:val="none" w:sz="0" w:space="0" w:color="auto"/>
        <w:right w:val="none" w:sz="0" w:space="0" w:color="auto"/>
      </w:divBdr>
    </w:div>
    <w:div w:id="904923207">
      <w:bodyDiv w:val="1"/>
      <w:marLeft w:val="0"/>
      <w:marRight w:val="0"/>
      <w:marTop w:val="0"/>
      <w:marBottom w:val="0"/>
      <w:divBdr>
        <w:top w:val="none" w:sz="0" w:space="0" w:color="auto"/>
        <w:left w:val="none" w:sz="0" w:space="0" w:color="auto"/>
        <w:bottom w:val="none" w:sz="0" w:space="0" w:color="auto"/>
        <w:right w:val="none" w:sz="0" w:space="0" w:color="auto"/>
      </w:divBdr>
    </w:div>
    <w:div w:id="1331524469">
      <w:bodyDiv w:val="1"/>
      <w:marLeft w:val="0"/>
      <w:marRight w:val="0"/>
      <w:marTop w:val="0"/>
      <w:marBottom w:val="0"/>
      <w:divBdr>
        <w:top w:val="none" w:sz="0" w:space="0" w:color="auto"/>
        <w:left w:val="none" w:sz="0" w:space="0" w:color="auto"/>
        <w:bottom w:val="none" w:sz="0" w:space="0" w:color="auto"/>
        <w:right w:val="none" w:sz="0" w:space="0" w:color="auto"/>
      </w:divBdr>
    </w:div>
    <w:div w:id="1342392909">
      <w:bodyDiv w:val="1"/>
      <w:marLeft w:val="0"/>
      <w:marRight w:val="0"/>
      <w:marTop w:val="0"/>
      <w:marBottom w:val="0"/>
      <w:divBdr>
        <w:top w:val="none" w:sz="0" w:space="0" w:color="auto"/>
        <w:left w:val="none" w:sz="0" w:space="0" w:color="auto"/>
        <w:bottom w:val="none" w:sz="0" w:space="0" w:color="auto"/>
        <w:right w:val="none" w:sz="0" w:space="0" w:color="auto"/>
      </w:divBdr>
    </w:div>
    <w:div w:id="1994017657">
      <w:bodyDiv w:val="1"/>
      <w:marLeft w:val="0"/>
      <w:marRight w:val="0"/>
      <w:marTop w:val="0"/>
      <w:marBottom w:val="0"/>
      <w:divBdr>
        <w:top w:val="none" w:sz="0" w:space="0" w:color="auto"/>
        <w:left w:val="none" w:sz="0" w:space="0" w:color="auto"/>
        <w:bottom w:val="none" w:sz="0" w:space="0" w:color="auto"/>
        <w:right w:val="none" w:sz="0" w:space="0" w:color="auto"/>
      </w:divBdr>
      <w:divsChild>
        <w:div w:id="567761851">
          <w:marLeft w:val="360"/>
          <w:marRight w:val="0"/>
          <w:marTop w:val="200"/>
          <w:marBottom w:val="0"/>
          <w:divBdr>
            <w:top w:val="none" w:sz="0" w:space="0" w:color="auto"/>
            <w:left w:val="none" w:sz="0" w:space="0" w:color="auto"/>
            <w:bottom w:val="none" w:sz="0" w:space="0" w:color="auto"/>
            <w:right w:val="none" w:sz="0" w:space="0" w:color="auto"/>
          </w:divBdr>
        </w:div>
        <w:div w:id="1792506391">
          <w:marLeft w:val="360"/>
          <w:marRight w:val="0"/>
          <w:marTop w:val="200"/>
          <w:marBottom w:val="0"/>
          <w:divBdr>
            <w:top w:val="none" w:sz="0" w:space="0" w:color="auto"/>
            <w:left w:val="none" w:sz="0" w:space="0" w:color="auto"/>
            <w:bottom w:val="none" w:sz="0" w:space="0" w:color="auto"/>
            <w:right w:val="none" w:sz="0" w:space="0" w:color="auto"/>
          </w:divBdr>
        </w:div>
      </w:divsChild>
    </w:div>
    <w:div w:id="21086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www.data.qld.gov.au/dataset/b518dada-3d2a-4d85-bd2c-febe197863c7/resource/410fb21f-8c5a-43a1-8b57-a74a3329d1d0"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qldspatial.information.qld.gov.au/catalogue/custom/detail.page?fid=%7b079E7EF8-30C5-4C1D-9ABF-3D196713694F%7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bs.gov.au/AUSSTATS/abs@.nsf/DetailsPage/1410.02014-19?OpenDocume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www.abs.gov.au/AUSSTATS/abs@.nsf/DetailsPage/1270.0.55.001July%202016" TargetMode="External"/><Relationship Id="rId28" Type="http://schemas.openxmlformats.org/officeDocument/2006/relationships/hyperlink" Target="https://australianelectionstudy.org/" TargetMode="External"/><Relationship Id="rId10" Type="http://schemas.openxmlformats.org/officeDocument/2006/relationships/image" Target="media/image2.png"/><Relationship Id="rId19" Type="http://schemas.openxmlformats.org/officeDocument/2006/relationships/hyperlink" Target="https://www.ecq.qld.gov.au/elections/election-results" TargetMode="Externa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abs.gov.au/websitedbs/D3310114.nsf/Home/2016%20search%20by%20geography" TargetMode="External"/><Relationship Id="rId27" Type="http://schemas.openxmlformats.org/officeDocument/2006/relationships/image" Target="media/image5.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15:showDataLabelsRange val="0"/>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15:showDataLabelsRange val="0"/>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15:showDataLabelsRange val="0"/>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15:showDataLabelsRange val="0"/>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15:showDataLabelsRange val="0"/>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Does government allocate capital spending fairly according to societal need, or do electoral pressures mean that some places get more than their fair share? How can a taxpayer make sense of the spending data to decide for themselves?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352F4-9B99-48B8-B665-F130D276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Group 8</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dc:title>
  <dc:subject>DATA7001 Semester 2, 2020 [or date]</dc:subject>
  <dc:creator>Matt Colwell</dc:creator>
  <cp:keywords/>
  <dc:description/>
  <cp:lastModifiedBy>Matthew Colwell</cp:lastModifiedBy>
  <cp:revision>2</cp:revision>
  <cp:lastPrinted>2020-11-04T03:26:00Z</cp:lastPrinted>
  <dcterms:created xsi:type="dcterms:W3CDTF">2020-11-04T21:58:00Z</dcterms:created>
  <dcterms:modified xsi:type="dcterms:W3CDTF">2020-11-04T21:58:00Z</dcterms:modified>
</cp:coreProperties>
</file>